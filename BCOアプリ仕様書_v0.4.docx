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C60A4" w14:textId="77777777" w:rsidR="00D9011A" w:rsidRDefault="00D9011A" w:rsidP="00D9011A">
      <w:pPr>
        <w:jc w:val="center"/>
        <w:rPr>
          <w:sz w:val="36"/>
        </w:rPr>
      </w:pPr>
    </w:p>
    <w:p w14:paraId="60C4477F" w14:textId="77777777" w:rsidR="00D9011A" w:rsidRDefault="00D9011A" w:rsidP="00D9011A">
      <w:pPr>
        <w:jc w:val="center"/>
        <w:rPr>
          <w:sz w:val="36"/>
        </w:rPr>
      </w:pPr>
    </w:p>
    <w:p w14:paraId="64F7BDC2" w14:textId="77777777" w:rsidR="00D9011A" w:rsidRDefault="00D9011A" w:rsidP="00D9011A">
      <w:pPr>
        <w:jc w:val="center"/>
        <w:rPr>
          <w:sz w:val="44"/>
        </w:rPr>
      </w:pPr>
      <w:r>
        <w:rPr>
          <w:rFonts w:hint="eastAsia"/>
          <w:sz w:val="44"/>
        </w:rPr>
        <w:t>土日</w:t>
      </w:r>
      <w:r>
        <w:rPr>
          <w:sz w:val="44"/>
        </w:rPr>
        <w:t>PJ</w:t>
      </w:r>
      <w:r>
        <w:rPr>
          <w:rFonts w:hint="eastAsia"/>
          <w:sz w:val="44"/>
        </w:rPr>
        <w:t>アプリ</w:t>
      </w:r>
    </w:p>
    <w:p w14:paraId="0F37A787" w14:textId="77777777" w:rsidR="00D9011A" w:rsidRDefault="00D9011A" w:rsidP="00D9011A">
      <w:pPr>
        <w:jc w:val="center"/>
        <w:rPr>
          <w:sz w:val="44"/>
        </w:rPr>
      </w:pPr>
      <w:r>
        <w:rPr>
          <w:rFonts w:hint="eastAsia"/>
          <w:sz w:val="44"/>
        </w:rPr>
        <w:t>目覚ましアプリ</w:t>
      </w:r>
      <w:r w:rsidR="005213A5">
        <w:rPr>
          <w:rFonts w:hint="eastAsia"/>
          <w:sz w:val="44"/>
        </w:rPr>
        <w:t>仕様書</w:t>
      </w:r>
    </w:p>
    <w:p w14:paraId="652296AB" w14:textId="77777777" w:rsidR="00D9011A" w:rsidRDefault="00D9011A" w:rsidP="00D9011A">
      <w:pPr>
        <w:jc w:val="center"/>
        <w:rPr>
          <w:sz w:val="36"/>
        </w:rPr>
      </w:pPr>
      <w:r>
        <w:rPr>
          <w:rFonts w:hint="eastAsia"/>
          <w:sz w:val="36"/>
        </w:rPr>
        <w:t>BCO</w:t>
      </w:r>
    </w:p>
    <w:p w14:paraId="7AFB19E6" w14:textId="77777777" w:rsidR="00D9011A" w:rsidRDefault="00D9011A" w:rsidP="00D9011A">
      <w:pPr>
        <w:jc w:val="center"/>
        <w:rPr>
          <w:sz w:val="36"/>
        </w:rPr>
      </w:pPr>
    </w:p>
    <w:p w14:paraId="0E1D8F75" w14:textId="77777777" w:rsidR="00B3134B" w:rsidRDefault="00B3134B" w:rsidP="00D9011A">
      <w:pPr>
        <w:jc w:val="center"/>
        <w:rPr>
          <w:sz w:val="36"/>
        </w:rPr>
      </w:pPr>
    </w:p>
    <w:p w14:paraId="1F153B92" w14:textId="77777777" w:rsidR="00B3134B" w:rsidRDefault="00B3134B" w:rsidP="00D9011A">
      <w:pPr>
        <w:jc w:val="center"/>
        <w:rPr>
          <w:sz w:val="36"/>
        </w:rPr>
      </w:pPr>
    </w:p>
    <w:p w14:paraId="0C9B0F22" w14:textId="77777777" w:rsidR="00F01001" w:rsidRDefault="00D9011A" w:rsidP="00F01001">
      <w:pPr>
        <w:jc w:val="center"/>
        <w:rPr>
          <w:sz w:val="28"/>
        </w:rPr>
      </w:pPr>
      <w:r>
        <w:rPr>
          <w:rFonts w:hint="eastAsia"/>
          <w:sz w:val="28"/>
        </w:rPr>
        <w:t>版数：</w:t>
      </w:r>
      <w:r w:rsidR="00952B53">
        <w:rPr>
          <w:rFonts w:hint="eastAsia"/>
          <w:sz w:val="28"/>
        </w:rPr>
        <w:t>0.4</w:t>
      </w:r>
      <w:r>
        <w:rPr>
          <w:rFonts w:hint="eastAsia"/>
          <w:sz w:val="28"/>
        </w:rPr>
        <w:t>版</w:t>
      </w:r>
    </w:p>
    <w:p w14:paraId="33A03C95" w14:textId="77777777" w:rsidR="00D9011A" w:rsidRDefault="00D9011A" w:rsidP="00F01001">
      <w:pPr>
        <w:jc w:val="center"/>
        <w:rPr>
          <w:sz w:val="28"/>
        </w:rPr>
      </w:pPr>
      <w:r>
        <w:rPr>
          <w:rFonts w:hint="eastAsia"/>
          <w:sz w:val="28"/>
        </w:rPr>
        <w:t>作成日：</w:t>
      </w:r>
      <w:r>
        <w:rPr>
          <w:sz w:val="28"/>
        </w:rPr>
        <w:t>2016</w:t>
      </w:r>
      <w:r>
        <w:rPr>
          <w:rFonts w:hint="eastAsia"/>
          <w:sz w:val="28"/>
        </w:rPr>
        <w:t>年</w:t>
      </w:r>
      <w:r w:rsidR="00AC05C9">
        <w:rPr>
          <w:rFonts w:hint="eastAsia"/>
          <w:sz w:val="28"/>
        </w:rPr>
        <w:t>10</w:t>
      </w:r>
      <w:r>
        <w:rPr>
          <w:rFonts w:hint="eastAsia"/>
          <w:sz w:val="28"/>
        </w:rPr>
        <w:t>月</w:t>
      </w:r>
      <w:r w:rsidR="00AC05C9">
        <w:rPr>
          <w:rFonts w:hint="eastAsia"/>
          <w:sz w:val="28"/>
        </w:rPr>
        <w:t>2</w:t>
      </w:r>
      <w:r>
        <w:rPr>
          <w:rFonts w:hint="eastAsia"/>
          <w:sz w:val="28"/>
        </w:rPr>
        <w:t>日</w:t>
      </w:r>
    </w:p>
    <w:p w14:paraId="2540E092" w14:textId="77777777" w:rsidR="00D9011A" w:rsidRDefault="00D9011A" w:rsidP="00D9011A">
      <w:pPr>
        <w:jc w:val="center"/>
        <w:rPr>
          <w:sz w:val="28"/>
        </w:rPr>
      </w:pPr>
    </w:p>
    <w:p w14:paraId="44F3FC9B" w14:textId="77777777" w:rsidR="00D9011A" w:rsidRDefault="00D9011A" w:rsidP="00D9011A">
      <w:pPr>
        <w:jc w:val="center"/>
        <w:rPr>
          <w:sz w:val="28"/>
        </w:rPr>
      </w:pPr>
    </w:p>
    <w:p w14:paraId="5F2EAFA8" w14:textId="77777777" w:rsidR="00D9011A" w:rsidRDefault="00D9011A" w:rsidP="00D9011A">
      <w:pPr>
        <w:jc w:val="center"/>
        <w:rPr>
          <w:sz w:val="28"/>
        </w:rPr>
      </w:pPr>
    </w:p>
    <w:p w14:paraId="1D15A8B5" w14:textId="77777777" w:rsidR="00D9011A" w:rsidRDefault="00D9011A" w:rsidP="00D9011A">
      <w:pPr>
        <w:jc w:val="center"/>
        <w:rPr>
          <w:sz w:val="28"/>
        </w:rPr>
      </w:pPr>
    </w:p>
    <w:p w14:paraId="62F5F813" w14:textId="77777777" w:rsidR="00B3134B" w:rsidRDefault="00B3134B" w:rsidP="00D9011A">
      <w:pPr>
        <w:jc w:val="center"/>
        <w:rPr>
          <w:sz w:val="28"/>
        </w:rPr>
      </w:pPr>
    </w:p>
    <w:p w14:paraId="113AE651" w14:textId="77777777" w:rsidR="00D9011A" w:rsidRDefault="00D9011A" w:rsidP="00D9011A">
      <w:pPr>
        <w:jc w:val="center"/>
        <w:rPr>
          <w:sz w:val="32"/>
        </w:rPr>
      </w:pPr>
      <w:proofErr w:type="spellStart"/>
      <w:r>
        <w:rPr>
          <w:sz w:val="32"/>
        </w:rPr>
        <w:t>oplan</w:t>
      </w:r>
      <w:proofErr w:type="spellEnd"/>
      <w:r>
        <w:rPr>
          <w:rFonts w:hint="eastAsia"/>
          <w:sz w:val="32"/>
        </w:rPr>
        <w:t>株式会社</w:t>
      </w:r>
    </w:p>
    <w:p w14:paraId="1BA27D1B" w14:textId="77777777" w:rsidR="00D9011A" w:rsidRDefault="00D9011A" w:rsidP="00D9011A">
      <w:pPr>
        <w:jc w:val="center"/>
        <w:rPr>
          <w:sz w:val="32"/>
        </w:rPr>
      </w:pPr>
      <w:r>
        <w:rPr>
          <w:rFonts w:hint="eastAsia"/>
          <w:sz w:val="32"/>
        </w:rPr>
        <w:t>土日</w:t>
      </w:r>
      <w:r>
        <w:rPr>
          <w:sz w:val="32"/>
        </w:rPr>
        <w:t>Project</w:t>
      </w:r>
    </w:p>
    <w:p w14:paraId="43A639D1" w14:textId="77777777" w:rsidR="00D9011A" w:rsidRDefault="00D9011A" w:rsidP="00D9011A">
      <w:pPr>
        <w:jc w:val="center"/>
        <w:rPr>
          <w:sz w:val="44"/>
        </w:rPr>
      </w:pPr>
    </w:p>
    <w:p w14:paraId="5B04EBEE" w14:textId="77777777" w:rsidR="00D9011A" w:rsidRDefault="00D9011A" w:rsidP="00D9011A">
      <w:pPr>
        <w:jc w:val="center"/>
        <w:rPr>
          <w:sz w:val="44"/>
        </w:rPr>
      </w:pPr>
    </w:p>
    <w:p w14:paraId="66DBDD9A" w14:textId="77777777" w:rsidR="00D9011A" w:rsidRDefault="00D9011A" w:rsidP="00D9011A">
      <w:pPr>
        <w:pStyle w:val="a5"/>
      </w:pPr>
    </w:p>
    <w:p w14:paraId="1BD15C7A" w14:textId="77777777" w:rsidR="00B3134B" w:rsidRDefault="00B3134B" w:rsidP="00D9011A">
      <w:pPr>
        <w:pStyle w:val="a5"/>
      </w:pPr>
    </w:p>
    <w:p w14:paraId="49D56DA4" w14:textId="77777777" w:rsidR="00B3134B" w:rsidRDefault="00B3134B" w:rsidP="00D9011A">
      <w:pPr>
        <w:pStyle w:val="a5"/>
      </w:pPr>
    </w:p>
    <w:sdt>
      <w:sdtPr>
        <w:rPr>
          <w:rFonts w:asciiTheme="minorHAnsi" w:eastAsiaTheme="minorEastAsia" w:hAnsiTheme="minorHAnsi" w:cstheme="minorBidi"/>
          <w:color w:val="00000A"/>
          <w:sz w:val="21"/>
          <w:szCs w:val="22"/>
          <w:lang w:val="ja-JP"/>
        </w:rPr>
        <w:id w:val="-932517879"/>
        <w:docPartObj>
          <w:docPartGallery w:val="Table of Contents"/>
          <w:docPartUnique/>
        </w:docPartObj>
      </w:sdtPr>
      <w:sdtEndPr>
        <w:rPr>
          <w:b/>
          <w:bCs/>
        </w:rPr>
      </w:sdtEndPr>
      <w:sdtContent>
        <w:p w14:paraId="1BDC04B2" w14:textId="77777777" w:rsidR="00952B53" w:rsidRDefault="00952B53">
          <w:pPr>
            <w:pStyle w:val="a8"/>
          </w:pPr>
          <w:r>
            <w:rPr>
              <w:lang w:val="ja-JP"/>
            </w:rPr>
            <w:t>目次</w:t>
          </w:r>
        </w:p>
        <w:p w14:paraId="62ACEB84" w14:textId="77777777" w:rsidR="002127DA" w:rsidRDefault="00952B53">
          <w:pPr>
            <w:pStyle w:val="11"/>
            <w:tabs>
              <w:tab w:val="left" w:pos="420"/>
              <w:tab w:val="right" w:leader="dot" w:pos="8494"/>
            </w:tabs>
            <w:rPr>
              <w:noProof/>
              <w:color w:val="auto"/>
              <w:kern w:val="2"/>
            </w:rPr>
          </w:pPr>
          <w:r>
            <w:fldChar w:fldCharType="begin"/>
          </w:r>
          <w:r>
            <w:instrText xml:space="preserve"> TOC \o "1-3" \h \z \u </w:instrText>
          </w:r>
          <w:r>
            <w:fldChar w:fldCharType="separate"/>
          </w:r>
          <w:hyperlink w:anchor="_Toc463560351" w:history="1">
            <w:r w:rsidR="002127DA" w:rsidRPr="00C400A5">
              <w:rPr>
                <w:rStyle w:val="a9"/>
                <w:noProof/>
              </w:rPr>
              <w:t>1.</w:t>
            </w:r>
            <w:r w:rsidR="002127DA">
              <w:rPr>
                <w:noProof/>
                <w:color w:val="auto"/>
                <w:kern w:val="2"/>
              </w:rPr>
              <w:tab/>
            </w:r>
            <w:r w:rsidR="002127DA" w:rsidRPr="00C400A5">
              <w:rPr>
                <w:rStyle w:val="a9"/>
                <w:rFonts w:hint="eastAsia"/>
                <w:noProof/>
              </w:rPr>
              <w:t>はじめに</w:t>
            </w:r>
            <w:r w:rsidR="002127DA">
              <w:rPr>
                <w:noProof/>
                <w:webHidden/>
              </w:rPr>
              <w:tab/>
            </w:r>
            <w:r w:rsidR="002127DA">
              <w:rPr>
                <w:noProof/>
                <w:webHidden/>
              </w:rPr>
              <w:fldChar w:fldCharType="begin"/>
            </w:r>
            <w:r w:rsidR="002127DA">
              <w:rPr>
                <w:noProof/>
                <w:webHidden/>
              </w:rPr>
              <w:instrText xml:space="preserve"> PAGEREF _Toc463560351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1ED41267" w14:textId="77777777" w:rsidR="002127DA" w:rsidRDefault="006125DC">
          <w:pPr>
            <w:pStyle w:val="21"/>
            <w:tabs>
              <w:tab w:val="left" w:pos="840"/>
              <w:tab w:val="right" w:leader="dot" w:pos="8494"/>
            </w:tabs>
            <w:rPr>
              <w:noProof/>
              <w:color w:val="auto"/>
              <w:kern w:val="2"/>
            </w:rPr>
          </w:pPr>
          <w:hyperlink w:anchor="_Toc463560352" w:history="1">
            <w:r w:rsidR="002127DA" w:rsidRPr="00C400A5">
              <w:rPr>
                <w:rStyle w:val="a9"/>
                <w:noProof/>
              </w:rPr>
              <w:t>1.1.</w:t>
            </w:r>
            <w:r w:rsidR="002127DA">
              <w:rPr>
                <w:noProof/>
                <w:color w:val="auto"/>
                <w:kern w:val="2"/>
              </w:rPr>
              <w:tab/>
            </w:r>
            <w:r w:rsidR="002127DA" w:rsidRPr="00C400A5">
              <w:rPr>
                <w:rStyle w:val="a9"/>
                <w:rFonts w:hint="eastAsia"/>
                <w:noProof/>
              </w:rPr>
              <w:t>目的</w:t>
            </w:r>
            <w:r w:rsidR="002127DA">
              <w:rPr>
                <w:noProof/>
                <w:webHidden/>
              </w:rPr>
              <w:tab/>
            </w:r>
            <w:r w:rsidR="002127DA">
              <w:rPr>
                <w:noProof/>
                <w:webHidden/>
              </w:rPr>
              <w:fldChar w:fldCharType="begin"/>
            </w:r>
            <w:r w:rsidR="002127DA">
              <w:rPr>
                <w:noProof/>
                <w:webHidden/>
              </w:rPr>
              <w:instrText xml:space="preserve"> PAGEREF _Toc463560352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48D2BF07" w14:textId="77777777" w:rsidR="002127DA" w:rsidRDefault="006125DC">
          <w:pPr>
            <w:pStyle w:val="21"/>
            <w:tabs>
              <w:tab w:val="left" w:pos="840"/>
              <w:tab w:val="right" w:leader="dot" w:pos="8494"/>
            </w:tabs>
            <w:rPr>
              <w:noProof/>
              <w:color w:val="auto"/>
              <w:kern w:val="2"/>
            </w:rPr>
          </w:pPr>
          <w:hyperlink w:anchor="_Toc463560353" w:history="1">
            <w:r w:rsidR="002127DA" w:rsidRPr="00C400A5">
              <w:rPr>
                <w:rStyle w:val="a9"/>
                <w:noProof/>
              </w:rPr>
              <w:t>1.2.</w:t>
            </w:r>
            <w:r w:rsidR="002127DA">
              <w:rPr>
                <w:noProof/>
                <w:color w:val="auto"/>
                <w:kern w:val="2"/>
              </w:rPr>
              <w:tab/>
            </w:r>
            <w:r w:rsidR="002127DA" w:rsidRPr="00C400A5">
              <w:rPr>
                <w:rStyle w:val="a9"/>
                <w:rFonts w:hint="eastAsia"/>
                <w:noProof/>
              </w:rPr>
              <w:t>背景</w:t>
            </w:r>
            <w:r w:rsidR="002127DA">
              <w:rPr>
                <w:noProof/>
                <w:webHidden/>
              </w:rPr>
              <w:tab/>
            </w:r>
            <w:r w:rsidR="002127DA">
              <w:rPr>
                <w:noProof/>
                <w:webHidden/>
              </w:rPr>
              <w:fldChar w:fldCharType="begin"/>
            </w:r>
            <w:r w:rsidR="002127DA">
              <w:rPr>
                <w:noProof/>
                <w:webHidden/>
              </w:rPr>
              <w:instrText xml:space="preserve"> PAGEREF _Toc463560353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57F73F91" w14:textId="77777777" w:rsidR="002127DA" w:rsidRDefault="006125DC">
          <w:pPr>
            <w:pStyle w:val="21"/>
            <w:tabs>
              <w:tab w:val="left" w:pos="840"/>
              <w:tab w:val="right" w:leader="dot" w:pos="8494"/>
            </w:tabs>
            <w:rPr>
              <w:noProof/>
              <w:color w:val="auto"/>
              <w:kern w:val="2"/>
            </w:rPr>
          </w:pPr>
          <w:hyperlink w:anchor="_Toc463560354" w:history="1">
            <w:r w:rsidR="002127DA" w:rsidRPr="00C400A5">
              <w:rPr>
                <w:rStyle w:val="a9"/>
                <w:noProof/>
              </w:rPr>
              <w:t>1.3.</w:t>
            </w:r>
            <w:r w:rsidR="002127DA">
              <w:rPr>
                <w:noProof/>
                <w:color w:val="auto"/>
                <w:kern w:val="2"/>
              </w:rPr>
              <w:tab/>
            </w:r>
            <w:r w:rsidR="002127DA" w:rsidRPr="00C400A5">
              <w:rPr>
                <w:rStyle w:val="a9"/>
                <w:rFonts w:hint="eastAsia"/>
                <w:noProof/>
              </w:rPr>
              <w:t>範囲</w:t>
            </w:r>
            <w:r w:rsidR="002127DA">
              <w:rPr>
                <w:noProof/>
                <w:webHidden/>
              </w:rPr>
              <w:tab/>
            </w:r>
            <w:r w:rsidR="002127DA">
              <w:rPr>
                <w:noProof/>
                <w:webHidden/>
              </w:rPr>
              <w:fldChar w:fldCharType="begin"/>
            </w:r>
            <w:r w:rsidR="002127DA">
              <w:rPr>
                <w:noProof/>
                <w:webHidden/>
              </w:rPr>
              <w:instrText xml:space="preserve"> PAGEREF _Toc463560354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434E7737" w14:textId="77777777" w:rsidR="002127DA" w:rsidRDefault="006125DC">
          <w:pPr>
            <w:pStyle w:val="21"/>
            <w:tabs>
              <w:tab w:val="left" w:pos="840"/>
              <w:tab w:val="right" w:leader="dot" w:pos="8494"/>
            </w:tabs>
            <w:rPr>
              <w:noProof/>
              <w:color w:val="auto"/>
              <w:kern w:val="2"/>
            </w:rPr>
          </w:pPr>
          <w:hyperlink w:anchor="_Toc463560355" w:history="1">
            <w:r w:rsidR="002127DA" w:rsidRPr="00C400A5">
              <w:rPr>
                <w:rStyle w:val="a9"/>
                <w:noProof/>
              </w:rPr>
              <w:t>1.4.</w:t>
            </w:r>
            <w:r w:rsidR="002127DA">
              <w:rPr>
                <w:noProof/>
                <w:color w:val="auto"/>
                <w:kern w:val="2"/>
              </w:rPr>
              <w:tab/>
            </w:r>
            <w:r w:rsidR="002127DA" w:rsidRPr="00C400A5">
              <w:rPr>
                <w:rStyle w:val="a9"/>
                <w:rFonts w:hint="eastAsia"/>
                <w:noProof/>
              </w:rPr>
              <w:t>制限・注意事項</w:t>
            </w:r>
            <w:r w:rsidR="002127DA">
              <w:rPr>
                <w:noProof/>
                <w:webHidden/>
              </w:rPr>
              <w:tab/>
            </w:r>
            <w:r w:rsidR="002127DA">
              <w:rPr>
                <w:noProof/>
                <w:webHidden/>
              </w:rPr>
              <w:fldChar w:fldCharType="begin"/>
            </w:r>
            <w:r w:rsidR="002127DA">
              <w:rPr>
                <w:noProof/>
                <w:webHidden/>
              </w:rPr>
              <w:instrText xml:space="preserve"> PAGEREF _Toc463560355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34405525" w14:textId="77777777" w:rsidR="002127DA" w:rsidRDefault="006125DC">
          <w:pPr>
            <w:pStyle w:val="21"/>
            <w:tabs>
              <w:tab w:val="left" w:pos="840"/>
              <w:tab w:val="right" w:leader="dot" w:pos="8494"/>
            </w:tabs>
            <w:rPr>
              <w:noProof/>
              <w:color w:val="auto"/>
              <w:kern w:val="2"/>
            </w:rPr>
          </w:pPr>
          <w:hyperlink w:anchor="_Toc463560356" w:history="1">
            <w:r w:rsidR="002127DA" w:rsidRPr="00C400A5">
              <w:rPr>
                <w:rStyle w:val="a9"/>
                <w:noProof/>
              </w:rPr>
              <w:t>1.5.</w:t>
            </w:r>
            <w:r w:rsidR="002127DA">
              <w:rPr>
                <w:noProof/>
                <w:color w:val="auto"/>
                <w:kern w:val="2"/>
              </w:rPr>
              <w:tab/>
            </w:r>
            <w:r w:rsidR="002127DA" w:rsidRPr="00C400A5">
              <w:rPr>
                <w:rStyle w:val="a9"/>
                <w:rFonts w:hint="eastAsia"/>
                <w:noProof/>
              </w:rPr>
              <w:t>用語</w:t>
            </w:r>
            <w:r w:rsidR="002127DA">
              <w:rPr>
                <w:noProof/>
                <w:webHidden/>
              </w:rPr>
              <w:tab/>
            </w:r>
            <w:r w:rsidR="002127DA">
              <w:rPr>
                <w:noProof/>
                <w:webHidden/>
              </w:rPr>
              <w:fldChar w:fldCharType="begin"/>
            </w:r>
            <w:r w:rsidR="002127DA">
              <w:rPr>
                <w:noProof/>
                <w:webHidden/>
              </w:rPr>
              <w:instrText xml:space="preserve"> PAGEREF _Toc463560356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230F2FF4" w14:textId="77777777" w:rsidR="002127DA" w:rsidRDefault="006125DC">
          <w:pPr>
            <w:pStyle w:val="21"/>
            <w:tabs>
              <w:tab w:val="left" w:pos="840"/>
              <w:tab w:val="right" w:leader="dot" w:pos="8494"/>
            </w:tabs>
            <w:rPr>
              <w:noProof/>
              <w:color w:val="auto"/>
              <w:kern w:val="2"/>
            </w:rPr>
          </w:pPr>
          <w:hyperlink w:anchor="_Toc463560357" w:history="1">
            <w:r w:rsidR="002127DA" w:rsidRPr="00C400A5">
              <w:rPr>
                <w:rStyle w:val="a9"/>
                <w:noProof/>
              </w:rPr>
              <w:t>1.6.</w:t>
            </w:r>
            <w:r w:rsidR="002127DA">
              <w:rPr>
                <w:noProof/>
                <w:color w:val="auto"/>
                <w:kern w:val="2"/>
              </w:rPr>
              <w:tab/>
            </w:r>
            <w:r w:rsidR="002127DA" w:rsidRPr="00C400A5">
              <w:rPr>
                <w:rStyle w:val="a9"/>
                <w:rFonts w:hint="eastAsia"/>
                <w:noProof/>
              </w:rPr>
              <w:t>未解決事項</w:t>
            </w:r>
            <w:r w:rsidR="002127DA">
              <w:rPr>
                <w:noProof/>
                <w:webHidden/>
              </w:rPr>
              <w:tab/>
            </w:r>
            <w:r w:rsidR="002127DA">
              <w:rPr>
                <w:noProof/>
                <w:webHidden/>
              </w:rPr>
              <w:fldChar w:fldCharType="begin"/>
            </w:r>
            <w:r w:rsidR="002127DA">
              <w:rPr>
                <w:noProof/>
                <w:webHidden/>
              </w:rPr>
              <w:instrText xml:space="preserve"> PAGEREF _Toc463560357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18AF705F" w14:textId="77777777" w:rsidR="002127DA" w:rsidRDefault="006125DC">
          <w:pPr>
            <w:pStyle w:val="21"/>
            <w:tabs>
              <w:tab w:val="left" w:pos="840"/>
              <w:tab w:val="right" w:leader="dot" w:pos="8494"/>
            </w:tabs>
            <w:rPr>
              <w:noProof/>
              <w:color w:val="auto"/>
              <w:kern w:val="2"/>
            </w:rPr>
          </w:pPr>
          <w:hyperlink w:anchor="_Toc463560358" w:history="1">
            <w:r w:rsidR="002127DA" w:rsidRPr="00C400A5">
              <w:rPr>
                <w:rStyle w:val="a9"/>
                <w:noProof/>
              </w:rPr>
              <w:t>1.7.</w:t>
            </w:r>
            <w:r w:rsidR="002127DA">
              <w:rPr>
                <w:noProof/>
                <w:color w:val="auto"/>
                <w:kern w:val="2"/>
              </w:rPr>
              <w:tab/>
            </w:r>
            <w:r w:rsidR="002127DA" w:rsidRPr="00C400A5">
              <w:rPr>
                <w:rStyle w:val="a9"/>
                <w:rFonts w:hint="eastAsia"/>
                <w:noProof/>
              </w:rPr>
              <w:t>参考文献</w:t>
            </w:r>
            <w:r w:rsidR="002127DA">
              <w:rPr>
                <w:noProof/>
                <w:webHidden/>
              </w:rPr>
              <w:tab/>
            </w:r>
            <w:r w:rsidR="002127DA">
              <w:rPr>
                <w:noProof/>
                <w:webHidden/>
              </w:rPr>
              <w:fldChar w:fldCharType="begin"/>
            </w:r>
            <w:r w:rsidR="002127DA">
              <w:rPr>
                <w:noProof/>
                <w:webHidden/>
              </w:rPr>
              <w:instrText xml:space="preserve"> PAGEREF _Toc463560358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1D769FFD" w14:textId="77777777" w:rsidR="002127DA" w:rsidRDefault="006125DC">
          <w:pPr>
            <w:pStyle w:val="21"/>
            <w:tabs>
              <w:tab w:val="left" w:pos="840"/>
              <w:tab w:val="right" w:leader="dot" w:pos="8494"/>
            </w:tabs>
            <w:rPr>
              <w:noProof/>
              <w:color w:val="auto"/>
              <w:kern w:val="2"/>
            </w:rPr>
          </w:pPr>
          <w:hyperlink w:anchor="_Toc463560359" w:history="1">
            <w:r w:rsidR="002127DA" w:rsidRPr="00C400A5">
              <w:rPr>
                <w:rStyle w:val="a9"/>
                <w:noProof/>
              </w:rPr>
              <w:t>1.8.</w:t>
            </w:r>
            <w:r w:rsidR="002127DA">
              <w:rPr>
                <w:noProof/>
                <w:color w:val="auto"/>
                <w:kern w:val="2"/>
              </w:rPr>
              <w:tab/>
            </w:r>
            <w:r w:rsidR="002127DA" w:rsidRPr="00C400A5">
              <w:rPr>
                <w:rStyle w:val="a9"/>
                <w:rFonts w:hint="eastAsia"/>
                <w:noProof/>
              </w:rPr>
              <w:t>改版履歴</w:t>
            </w:r>
            <w:r w:rsidR="002127DA">
              <w:rPr>
                <w:noProof/>
                <w:webHidden/>
              </w:rPr>
              <w:tab/>
            </w:r>
            <w:r w:rsidR="002127DA">
              <w:rPr>
                <w:noProof/>
                <w:webHidden/>
              </w:rPr>
              <w:fldChar w:fldCharType="begin"/>
            </w:r>
            <w:r w:rsidR="002127DA">
              <w:rPr>
                <w:noProof/>
                <w:webHidden/>
              </w:rPr>
              <w:instrText xml:space="preserve"> PAGEREF _Toc463560359 \h </w:instrText>
            </w:r>
            <w:r w:rsidR="002127DA">
              <w:rPr>
                <w:noProof/>
                <w:webHidden/>
              </w:rPr>
            </w:r>
            <w:r w:rsidR="002127DA">
              <w:rPr>
                <w:noProof/>
                <w:webHidden/>
              </w:rPr>
              <w:fldChar w:fldCharType="separate"/>
            </w:r>
            <w:r w:rsidR="002127DA">
              <w:rPr>
                <w:noProof/>
                <w:webHidden/>
              </w:rPr>
              <w:t>3</w:t>
            </w:r>
            <w:r w:rsidR="002127DA">
              <w:rPr>
                <w:noProof/>
                <w:webHidden/>
              </w:rPr>
              <w:fldChar w:fldCharType="end"/>
            </w:r>
          </w:hyperlink>
        </w:p>
        <w:p w14:paraId="6AE47E94" w14:textId="77777777" w:rsidR="002127DA" w:rsidRDefault="006125DC">
          <w:pPr>
            <w:pStyle w:val="11"/>
            <w:tabs>
              <w:tab w:val="left" w:pos="420"/>
              <w:tab w:val="right" w:leader="dot" w:pos="8494"/>
            </w:tabs>
            <w:rPr>
              <w:noProof/>
              <w:color w:val="auto"/>
              <w:kern w:val="2"/>
            </w:rPr>
          </w:pPr>
          <w:hyperlink w:anchor="_Toc463560360" w:history="1">
            <w:r w:rsidR="002127DA" w:rsidRPr="00C400A5">
              <w:rPr>
                <w:rStyle w:val="a9"/>
                <w:noProof/>
              </w:rPr>
              <w:t>2.</w:t>
            </w:r>
            <w:r w:rsidR="002127DA">
              <w:rPr>
                <w:noProof/>
                <w:color w:val="auto"/>
                <w:kern w:val="2"/>
              </w:rPr>
              <w:tab/>
            </w:r>
            <w:r w:rsidR="002127DA" w:rsidRPr="00C400A5">
              <w:rPr>
                <w:rStyle w:val="a9"/>
                <w:rFonts w:hint="eastAsia"/>
                <w:noProof/>
              </w:rPr>
              <w:t>機能仕様</w:t>
            </w:r>
            <w:r w:rsidR="002127DA">
              <w:rPr>
                <w:noProof/>
                <w:webHidden/>
              </w:rPr>
              <w:tab/>
            </w:r>
            <w:r w:rsidR="002127DA">
              <w:rPr>
                <w:noProof/>
                <w:webHidden/>
              </w:rPr>
              <w:fldChar w:fldCharType="begin"/>
            </w:r>
            <w:r w:rsidR="002127DA">
              <w:rPr>
                <w:noProof/>
                <w:webHidden/>
              </w:rPr>
              <w:instrText xml:space="preserve"> PAGEREF _Toc463560360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14:paraId="5AD8F384" w14:textId="77777777" w:rsidR="002127DA" w:rsidRDefault="006125DC">
          <w:pPr>
            <w:pStyle w:val="21"/>
            <w:tabs>
              <w:tab w:val="left" w:pos="1260"/>
              <w:tab w:val="right" w:leader="dot" w:pos="8494"/>
            </w:tabs>
            <w:rPr>
              <w:noProof/>
              <w:color w:val="auto"/>
              <w:kern w:val="2"/>
            </w:rPr>
          </w:pPr>
          <w:hyperlink w:anchor="_Toc463560361" w:history="1">
            <w:r w:rsidR="002127DA" w:rsidRPr="00C400A5">
              <w:rPr>
                <w:rStyle w:val="a9"/>
                <w:rFonts w:ascii="ＭＳ ゴシック" w:eastAsia="ＭＳ ゴシック" w:hAnsi="ＭＳ ゴシック" w:hint="eastAsia"/>
                <w:b/>
                <w:noProof/>
              </w:rPr>
              <w:t>（１）</w:t>
            </w:r>
            <w:r w:rsidR="002127DA">
              <w:rPr>
                <w:noProof/>
                <w:color w:val="auto"/>
                <w:kern w:val="2"/>
              </w:rPr>
              <w:tab/>
            </w:r>
            <w:r w:rsidR="002127DA" w:rsidRPr="00C400A5">
              <w:rPr>
                <w:rStyle w:val="a9"/>
                <w:rFonts w:ascii="ＭＳ ゴシック" w:eastAsia="ＭＳ ゴシック" w:hAnsi="ＭＳ ゴシック" w:hint="eastAsia"/>
                <w:b/>
                <w:noProof/>
              </w:rPr>
              <w:t>時間設定</w:t>
            </w:r>
            <w:r w:rsidR="002127DA">
              <w:rPr>
                <w:noProof/>
                <w:webHidden/>
              </w:rPr>
              <w:tab/>
            </w:r>
            <w:r w:rsidR="002127DA">
              <w:rPr>
                <w:noProof/>
                <w:webHidden/>
              </w:rPr>
              <w:fldChar w:fldCharType="begin"/>
            </w:r>
            <w:r w:rsidR="002127DA">
              <w:rPr>
                <w:noProof/>
                <w:webHidden/>
              </w:rPr>
              <w:instrText xml:space="preserve"> PAGEREF _Toc463560361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14:paraId="5003039E" w14:textId="77777777" w:rsidR="002127DA" w:rsidRDefault="006125DC">
          <w:pPr>
            <w:pStyle w:val="21"/>
            <w:tabs>
              <w:tab w:val="left" w:pos="1260"/>
              <w:tab w:val="right" w:leader="dot" w:pos="8494"/>
            </w:tabs>
            <w:rPr>
              <w:noProof/>
              <w:color w:val="auto"/>
              <w:kern w:val="2"/>
            </w:rPr>
          </w:pPr>
          <w:hyperlink w:anchor="_Toc463560362" w:history="1">
            <w:r w:rsidR="002127DA" w:rsidRPr="00C400A5">
              <w:rPr>
                <w:rStyle w:val="a9"/>
                <w:rFonts w:ascii="ＭＳ ゴシック" w:eastAsia="ＭＳ ゴシック" w:hAnsi="ＭＳ ゴシック" w:hint="eastAsia"/>
                <w:b/>
                <w:noProof/>
              </w:rPr>
              <w:t>（２）</w:t>
            </w:r>
            <w:r w:rsidR="002127DA">
              <w:rPr>
                <w:noProof/>
                <w:color w:val="auto"/>
                <w:kern w:val="2"/>
              </w:rPr>
              <w:tab/>
            </w:r>
            <w:r w:rsidR="002127DA" w:rsidRPr="00C400A5">
              <w:rPr>
                <w:rStyle w:val="a9"/>
                <w:rFonts w:ascii="ＭＳ ゴシック" w:eastAsia="ＭＳ ゴシック" w:hAnsi="ＭＳ ゴシック" w:hint="eastAsia"/>
                <w:b/>
                <w:noProof/>
              </w:rPr>
              <w:t>アラーム音設定</w:t>
            </w:r>
            <w:r w:rsidR="002127DA">
              <w:rPr>
                <w:noProof/>
                <w:webHidden/>
              </w:rPr>
              <w:tab/>
            </w:r>
            <w:r w:rsidR="002127DA">
              <w:rPr>
                <w:noProof/>
                <w:webHidden/>
              </w:rPr>
              <w:fldChar w:fldCharType="begin"/>
            </w:r>
            <w:r w:rsidR="002127DA">
              <w:rPr>
                <w:noProof/>
                <w:webHidden/>
              </w:rPr>
              <w:instrText xml:space="preserve"> PAGEREF _Toc463560362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14:paraId="1EAE971F" w14:textId="77777777" w:rsidR="002127DA" w:rsidRDefault="006125DC">
          <w:pPr>
            <w:pStyle w:val="21"/>
            <w:tabs>
              <w:tab w:val="left" w:pos="1260"/>
              <w:tab w:val="right" w:leader="dot" w:pos="8494"/>
            </w:tabs>
            <w:rPr>
              <w:noProof/>
              <w:color w:val="auto"/>
              <w:kern w:val="2"/>
            </w:rPr>
          </w:pPr>
          <w:hyperlink w:anchor="_Toc463560363" w:history="1">
            <w:r w:rsidR="002127DA" w:rsidRPr="00C400A5">
              <w:rPr>
                <w:rStyle w:val="a9"/>
                <w:rFonts w:ascii="ＭＳ ゴシック" w:eastAsia="ＭＳ ゴシック" w:hAnsi="ＭＳ ゴシック" w:hint="eastAsia"/>
                <w:b/>
                <w:noProof/>
              </w:rPr>
              <w:t>（３）</w:t>
            </w:r>
            <w:r w:rsidR="002127DA">
              <w:rPr>
                <w:noProof/>
                <w:color w:val="auto"/>
                <w:kern w:val="2"/>
              </w:rPr>
              <w:tab/>
            </w:r>
            <w:r w:rsidR="002127DA" w:rsidRPr="00C400A5">
              <w:rPr>
                <w:rStyle w:val="a9"/>
                <w:rFonts w:ascii="ＭＳ ゴシック" w:eastAsia="ＭＳ ゴシック" w:hAnsi="ＭＳ ゴシック" w:hint="eastAsia"/>
                <w:b/>
                <w:noProof/>
              </w:rPr>
              <w:t>端末鳴動</w:t>
            </w:r>
            <w:r w:rsidR="002127DA">
              <w:rPr>
                <w:noProof/>
                <w:webHidden/>
              </w:rPr>
              <w:tab/>
            </w:r>
            <w:r w:rsidR="002127DA">
              <w:rPr>
                <w:noProof/>
                <w:webHidden/>
              </w:rPr>
              <w:fldChar w:fldCharType="begin"/>
            </w:r>
            <w:r w:rsidR="002127DA">
              <w:rPr>
                <w:noProof/>
                <w:webHidden/>
              </w:rPr>
              <w:instrText xml:space="preserve"> PAGEREF _Toc463560363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14:paraId="2AE8481F" w14:textId="77777777" w:rsidR="002127DA" w:rsidRDefault="006125DC">
          <w:pPr>
            <w:pStyle w:val="21"/>
            <w:tabs>
              <w:tab w:val="left" w:pos="1260"/>
              <w:tab w:val="right" w:leader="dot" w:pos="8494"/>
            </w:tabs>
            <w:rPr>
              <w:noProof/>
              <w:color w:val="auto"/>
              <w:kern w:val="2"/>
            </w:rPr>
          </w:pPr>
          <w:hyperlink w:anchor="_Toc463560364" w:history="1">
            <w:r w:rsidR="002127DA" w:rsidRPr="00C400A5">
              <w:rPr>
                <w:rStyle w:val="a9"/>
                <w:rFonts w:ascii="ＭＳ ゴシック" w:eastAsia="ＭＳ ゴシック" w:hAnsi="ＭＳ ゴシック" w:hint="eastAsia"/>
                <w:b/>
                <w:noProof/>
              </w:rPr>
              <w:t>（４）</w:t>
            </w:r>
            <w:r w:rsidR="002127DA">
              <w:rPr>
                <w:noProof/>
                <w:color w:val="auto"/>
                <w:kern w:val="2"/>
              </w:rPr>
              <w:tab/>
            </w:r>
            <w:r w:rsidR="002127DA" w:rsidRPr="00C400A5">
              <w:rPr>
                <w:rStyle w:val="a9"/>
                <w:rFonts w:ascii="ＭＳ ゴシック" w:eastAsia="ＭＳ ゴシック" w:hAnsi="ＭＳ ゴシック" w:hint="eastAsia"/>
                <w:b/>
                <w:noProof/>
              </w:rPr>
              <w:t>タイマー</w:t>
            </w:r>
            <w:r w:rsidR="002127DA">
              <w:rPr>
                <w:noProof/>
                <w:webHidden/>
              </w:rPr>
              <w:tab/>
            </w:r>
            <w:r w:rsidR="002127DA">
              <w:rPr>
                <w:noProof/>
                <w:webHidden/>
              </w:rPr>
              <w:fldChar w:fldCharType="begin"/>
            </w:r>
            <w:r w:rsidR="002127DA">
              <w:rPr>
                <w:noProof/>
                <w:webHidden/>
              </w:rPr>
              <w:instrText xml:space="preserve"> PAGEREF _Toc463560364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14:paraId="2C238828" w14:textId="77777777" w:rsidR="002127DA" w:rsidRDefault="006125DC">
          <w:pPr>
            <w:pStyle w:val="21"/>
            <w:tabs>
              <w:tab w:val="left" w:pos="1260"/>
              <w:tab w:val="right" w:leader="dot" w:pos="8494"/>
            </w:tabs>
            <w:rPr>
              <w:noProof/>
              <w:color w:val="auto"/>
              <w:kern w:val="2"/>
            </w:rPr>
          </w:pPr>
          <w:hyperlink w:anchor="_Toc463560365" w:history="1">
            <w:r w:rsidR="002127DA" w:rsidRPr="00C400A5">
              <w:rPr>
                <w:rStyle w:val="a9"/>
                <w:rFonts w:ascii="ＭＳ ゴシック" w:eastAsia="ＭＳ ゴシック" w:hAnsi="ＭＳ ゴシック" w:hint="eastAsia"/>
                <w:b/>
                <w:noProof/>
              </w:rPr>
              <w:t>（５）</w:t>
            </w:r>
            <w:r w:rsidR="002127DA">
              <w:rPr>
                <w:noProof/>
                <w:color w:val="auto"/>
                <w:kern w:val="2"/>
              </w:rPr>
              <w:tab/>
            </w:r>
            <w:r w:rsidR="002127DA" w:rsidRPr="00C400A5">
              <w:rPr>
                <w:rStyle w:val="a9"/>
                <w:rFonts w:ascii="ＭＳ ゴシック" w:eastAsia="ＭＳ ゴシック" w:hAnsi="ＭＳ ゴシック" w:hint="eastAsia"/>
                <w:b/>
                <w:noProof/>
              </w:rPr>
              <w:t>アクション</w:t>
            </w:r>
            <w:r w:rsidR="002127DA">
              <w:rPr>
                <w:noProof/>
                <w:webHidden/>
              </w:rPr>
              <w:tab/>
            </w:r>
            <w:r w:rsidR="002127DA">
              <w:rPr>
                <w:noProof/>
                <w:webHidden/>
              </w:rPr>
              <w:fldChar w:fldCharType="begin"/>
            </w:r>
            <w:r w:rsidR="002127DA">
              <w:rPr>
                <w:noProof/>
                <w:webHidden/>
              </w:rPr>
              <w:instrText xml:space="preserve"> PAGEREF _Toc463560365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14:paraId="6A2B3787" w14:textId="77777777" w:rsidR="002127DA" w:rsidRDefault="006125DC">
          <w:pPr>
            <w:pStyle w:val="21"/>
            <w:tabs>
              <w:tab w:val="left" w:pos="1260"/>
              <w:tab w:val="right" w:leader="dot" w:pos="8494"/>
            </w:tabs>
            <w:rPr>
              <w:noProof/>
              <w:color w:val="auto"/>
              <w:kern w:val="2"/>
            </w:rPr>
          </w:pPr>
          <w:hyperlink w:anchor="_Toc463560366" w:history="1">
            <w:r w:rsidR="002127DA" w:rsidRPr="00C400A5">
              <w:rPr>
                <w:rStyle w:val="a9"/>
                <w:rFonts w:ascii="ＭＳ ゴシック" w:eastAsia="ＭＳ ゴシック" w:hAnsi="ＭＳ ゴシック" w:hint="eastAsia"/>
                <w:b/>
                <w:noProof/>
              </w:rPr>
              <w:t>（６）</w:t>
            </w:r>
            <w:r w:rsidR="002127DA">
              <w:rPr>
                <w:noProof/>
                <w:color w:val="auto"/>
                <w:kern w:val="2"/>
              </w:rPr>
              <w:tab/>
            </w:r>
            <w:r w:rsidR="002127DA" w:rsidRPr="00C400A5">
              <w:rPr>
                <w:rStyle w:val="a9"/>
                <w:rFonts w:ascii="ＭＳ ゴシック" w:eastAsia="ＭＳ ゴシック" w:hAnsi="ＭＳ ゴシック" w:hint="eastAsia"/>
                <w:b/>
                <w:noProof/>
              </w:rPr>
              <w:t>成功演出</w:t>
            </w:r>
            <w:r w:rsidR="002127DA">
              <w:rPr>
                <w:noProof/>
                <w:webHidden/>
              </w:rPr>
              <w:tab/>
            </w:r>
            <w:r w:rsidR="002127DA">
              <w:rPr>
                <w:noProof/>
                <w:webHidden/>
              </w:rPr>
              <w:fldChar w:fldCharType="begin"/>
            </w:r>
            <w:r w:rsidR="002127DA">
              <w:rPr>
                <w:noProof/>
                <w:webHidden/>
              </w:rPr>
              <w:instrText xml:space="preserve"> PAGEREF _Toc463560366 \h </w:instrText>
            </w:r>
            <w:r w:rsidR="002127DA">
              <w:rPr>
                <w:noProof/>
                <w:webHidden/>
              </w:rPr>
            </w:r>
            <w:r w:rsidR="002127DA">
              <w:rPr>
                <w:noProof/>
                <w:webHidden/>
              </w:rPr>
              <w:fldChar w:fldCharType="separate"/>
            </w:r>
            <w:r w:rsidR="002127DA">
              <w:rPr>
                <w:noProof/>
                <w:webHidden/>
              </w:rPr>
              <w:t>4</w:t>
            </w:r>
            <w:r w:rsidR="002127DA">
              <w:rPr>
                <w:noProof/>
                <w:webHidden/>
              </w:rPr>
              <w:fldChar w:fldCharType="end"/>
            </w:r>
          </w:hyperlink>
        </w:p>
        <w:p w14:paraId="16FE1D72" w14:textId="77777777" w:rsidR="002127DA" w:rsidRDefault="006125DC">
          <w:pPr>
            <w:pStyle w:val="21"/>
            <w:tabs>
              <w:tab w:val="left" w:pos="1260"/>
              <w:tab w:val="right" w:leader="dot" w:pos="8494"/>
            </w:tabs>
            <w:rPr>
              <w:noProof/>
              <w:color w:val="auto"/>
              <w:kern w:val="2"/>
            </w:rPr>
          </w:pPr>
          <w:hyperlink w:anchor="_Toc463560367" w:history="1">
            <w:r w:rsidR="002127DA" w:rsidRPr="00C400A5">
              <w:rPr>
                <w:rStyle w:val="a9"/>
                <w:rFonts w:ascii="ＭＳ ゴシック" w:eastAsia="ＭＳ ゴシック" w:hAnsi="ＭＳ ゴシック" w:hint="eastAsia"/>
                <w:b/>
                <w:noProof/>
              </w:rPr>
              <w:t>（７）</w:t>
            </w:r>
            <w:r w:rsidR="002127DA">
              <w:rPr>
                <w:noProof/>
                <w:color w:val="auto"/>
                <w:kern w:val="2"/>
              </w:rPr>
              <w:tab/>
            </w:r>
            <w:r w:rsidR="002127DA" w:rsidRPr="00C400A5">
              <w:rPr>
                <w:rStyle w:val="a9"/>
                <w:rFonts w:ascii="ＭＳ ゴシック" w:eastAsia="ＭＳ ゴシック" w:hAnsi="ＭＳ ゴシック" w:hint="eastAsia"/>
                <w:b/>
                <w:noProof/>
              </w:rPr>
              <w:t>爆発演出</w:t>
            </w:r>
            <w:r w:rsidR="002127DA">
              <w:rPr>
                <w:noProof/>
                <w:webHidden/>
              </w:rPr>
              <w:tab/>
            </w:r>
            <w:r w:rsidR="002127DA">
              <w:rPr>
                <w:noProof/>
                <w:webHidden/>
              </w:rPr>
              <w:fldChar w:fldCharType="begin"/>
            </w:r>
            <w:r w:rsidR="002127DA">
              <w:rPr>
                <w:noProof/>
                <w:webHidden/>
              </w:rPr>
              <w:instrText xml:space="preserve"> PAGEREF _Toc463560367 \h </w:instrText>
            </w:r>
            <w:r w:rsidR="002127DA">
              <w:rPr>
                <w:noProof/>
                <w:webHidden/>
              </w:rPr>
            </w:r>
            <w:r w:rsidR="002127DA">
              <w:rPr>
                <w:noProof/>
                <w:webHidden/>
              </w:rPr>
              <w:fldChar w:fldCharType="separate"/>
            </w:r>
            <w:r w:rsidR="002127DA">
              <w:rPr>
                <w:noProof/>
                <w:webHidden/>
              </w:rPr>
              <w:t>5</w:t>
            </w:r>
            <w:r w:rsidR="002127DA">
              <w:rPr>
                <w:noProof/>
                <w:webHidden/>
              </w:rPr>
              <w:fldChar w:fldCharType="end"/>
            </w:r>
          </w:hyperlink>
        </w:p>
        <w:p w14:paraId="2DBC6B5E" w14:textId="77777777" w:rsidR="00952B53" w:rsidRDefault="00952B53" w:rsidP="00952B53">
          <w:r>
            <w:rPr>
              <w:b/>
              <w:bCs/>
              <w:lang w:val="ja-JP"/>
            </w:rPr>
            <w:fldChar w:fldCharType="end"/>
          </w:r>
        </w:p>
      </w:sdtContent>
    </w:sdt>
    <w:p w14:paraId="306FBD88" w14:textId="77777777" w:rsidR="00952B53" w:rsidRDefault="00952B53" w:rsidP="00D9011A">
      <w:pPr>
        <w:pStyle w:val="a5"/>
      </w:pPr>
    </w:p>
    <w:p w14:paraId="49C6CFB7" w14:textId="77777777" w:rsidR="00952B53" w:rsidRDefault="00952B53" w:rsidP="00D9011A">
      <w:pPr>
        <w:pStyle w:val="a5"/>
      </w:pPr>
    </w:p>
    <w:p w14:paraId="6B1B79FE" w14:textId="77777777" w:rsidR="00952B53" w:rsidRDefault="00952B53" w:rsidP="00D9011A">
      <w:pPr>
        <w:pStyle w:val="a5"/>
      </w:pPr>
    </w:p>
    <w:p w14:paraId="1823EF4D" w14:textId="77777777" w:rsidR="00952B53" w:rsidRDefault="00952B53" w:rsidP="00D9011A">
      <w:pPr>
        <w:pStyle w:val="a5"/>
      </w:pPr>
    </w:p>
    <w:p w14:paraId="35A01159" w14:textId="77777777" w:rsidR="00952B53" w:rsidRDefault="00952B53" w:rsidP="00D9011A">
      <w:pPr>
        <w:pStyle w:val="a5"/>
      </w:pPr>
    </w:p>
    <w:p w14:paraId="58C65BE5" w14:textId="77777777" w:rsidR="00952B53" w:rsidRDefault="00952B53" w:rsidP="00D9011A">
      <w:pPr>
        <w:pStyle w:val="a5"/>
      </w:pPr>
    </w:p>
    <w:p w14:paraId="4CC054DB" w14:textId="77777777" w:rsidR="00952B53" w:rsidRDefault="00952B53" w:rsidP="00D9011A">
      <w:pPr>
        <w:pStyle w:val="a5"/>
      </w:pPr>
    </w:p>
    <w:p w14:paraId="09842848" w14:textId="77777777" w:rsidR="00952B53" w:rsidRDefault="00952B53" w:rsidP="00D9011A">
      <w:pPr>
        <w:pStyle w:val="a5"/>
      </w:pPr>
    </w:p>
    <w:p w14:paraId="2E0A1A04" w14:textId="77777777" w:rsidR="00952B53" w:rsidRDefault="00952B53" w:rsidP="00D9011A">
      <w:pPr>
        <w:pStyle w:val="a5"/>
      </w:pPr>
    </w:p>
    <w:p w14:paraId="5494C659" w14:textId="77777777" w:rsidR="00952B53" w:rsidRDefault="00952B53" w:rsidP="00D9011A">
      <w:pPr>
        <w:pStyle w:val="a5"/>
      </w:pPr>
    </w:p>
    <w:p w14:paraId="6A8A1554" w14:textId="77777777" w:rsidR="00952B53" w:rsidRDefault="00952B53" w:rsidP="00D9011A">
      <w:pPr>
        <w:pStyle w:val="a5"/>
      </w:pPr>
    </w:p>
    <w:p w14:paraId="4E611EEB" w14:textId="77777777" w:rsidR="00952B53" w:rsidRDefault="00952B53" w:rsidP="00D9011A">
      <w:pPr>
        <w:pStyle w:val="a5"/>
      </w:pPr>
    </w:p>
    <w:p w14:paraId="7EEBEA52" w14:textId="77777777" w:rsidR="00952B53" w:rsidRDefault="00952B53" w:rsidP="00D9011A">
      <w:pPr>
        <w:pStyle w:val="a5"/>
      </w:pPr>
    </w:p>
    <w:p w14:paraId="3B893A89" w14:textId="77777777" w:rsidR="00952B53" w:rsidRDefault="00952B53" w:rsidP="00D9011A">
      <w:pPr>
        <w:pStyle w:val="a5"/>
      </w:pPr>
    </w:p>
    <w:p w14:paraId="1A975F3B" w14:textId="77777777" w:rsidR="00952B53" w:rsidRPr="00B3134B" w:rsidRDefault="00952B53" w:rsidP="00D9011A">
      <w:pPr>
        <w:pStyle w:val="a5"/>
      </w:pPr>
    </w:p>
    <w:p w14:paraId="3C2D1C85" w14:textId="77777777" w:rsidR="00D9011A" w:rsidRPr="00D9011A" w:rsidRDefault="00D9011A" w:rsidP="00952B53">
      <w:pPr>
        <w:pStyle w:val="1"/>
      </w:pPr>
      <w:bookmarkStart w:id="0" w:name="_Toc463560351"/>
      <w:r w:rsidRPr="00D9011A">
        <w:rPr>
          <w:rFonts w:hint="eastAsia"/>
        </w:rPr>
        <w:lastRenderedPageBreak/>
        <w:t>はじめに</w:t>
      </w:r>
      <w:bookmarkEnd w:id="0"/>
    </w:p>
    <w:p w14:paraId="29ABFC19" w14:textId="77777777" w:rsidR="00D9011A" w:rsidRDefault="00D9011A" w:rsidP="00D9011A"/>
    <w:p w14:paraId="45F3267F" w14:textId="77777777" w:rsidR="00D9011A" w:rsidRDefault="00D9011A" w:rsidP="00D9011A">
      <w:pPr>
        <w:pStyle w:val="2"/>
      </w:pPr>
      <w:bookmarkStart w:id="1" w:name="_Toc463560352"/>
      <w:r>
        <w:rPr>
          <w:rFonts w:hint="eastAsia"/>
        </w:rPr>
        <w:t>目的</w:t>
      </w:r>
      <w:bookmarkEnd w:id="1"/>
    </w:p>
    <w:p w14:paraId="1C18A0B1" w14:textId="77777777" w:rsidR="00D9011A" w:rsidRDefault="0092153D" w:rsidP="00D9011A">
      <w:pPr>
        <w:ind w:left="567"/>
      </w:pPr>
      <w:r w:rsidRPr="0092153D">
        <w:rPr>
          <w:rFonts w:hint="eastAsia"/>
        </w:rPr>
        <w:t>この仕様書では、アプリが満たすべき全機能について記載する</w:t>
      </w:r>
      <w:r w:rsidR="005213A5">
        <w:rPr>
          <w:rFonts w:hint="eastAsia"/>
        </w:rPr>
        <w:t>。</w:t>
      </w:r>
    </w:p>
    <w:p w14:paraId="77D975DF" w14:textId="77777777" w:rsidR="00B3134B" w:rsidRDefault="00B3134B" w:rsidP="00D9011A">
      <w:pPr>
        <w:ind w:left="567"/>
      </w:pPr>
    </w:p>
    <w:p w14:paraId="6C8BE877" w14:textId="77777777" w:rsidR="00D9011A" w:rsidRDefault="00D9011A" w:rsidP="00D9011A">
      <w:pPr>
        <w:pStyle w:val="2"/>
      </w:pPr>
      <w:bookmarkStart w:id="2" w:name="_Toc463560353"/>
      <w:r>
        <w:rPr>
          <w:rFonts w:hint="eastAsia"/>
        </w:rPr>
        <w:t>背景</w:t>
      </w:r>
      <w:bookmarkEnd w:id="2"/>
    </w:p>
    <w:p w14:paraId="4E621231" w14:textId="77777777" w:rsidR="00D9011A" w:rsidRDefault="006F4DFF" w:rsidP="00D9011A">
      <w:pPr>
        <w:ind w:left="567"/>
      </w:pPr>
      <w:r>
        <w:rPr>
          <w:rFonts w:hint="eastAsia"/>
        </w:rPr>
        <w:t>土日</w:t>
      </w:r>
      <w:r>
        <w:rPr>
          <w:rFonts w:hint="eastAsia"/>
        </w:rPr>
        <w:t>PJ</w:t>
      </w:r>
      <w:r>
        <w:rPr>
          <w:rFonts w:hint="eastAsia"/>
        </w:rPr>
        <w:t>の一環としてアプリを製作することになったが、経験が浅く比較的作りやすい物を作ろうということで目覚ましを作ることになった。</w:t>
      </w:r>
    </w:p>
    <w:p w14:paraId="2360D079" w14:textId="77777777" w:rsidR="00B3134B" w:rsidRDefault="00B3134B" w:rsidP="00D9011A">
      <w:pPr>
        <w:ind w:left="567"/>
      </w:pPr>
    </w:p>
    <w:p w14:paraId="542A704C" w14:textId="77777777" w:rsidR="00D9011A" w:rsidRDefault="00D9011A" w:rsidP="00D9011A">
      <w:pPr>
        <w:pStyle w:val="2"/>
      </w:pPr>
      <w:bookmarkStart w:id="3" w:name="_Toc463560354"/>
      <w:r>
        <w:rPr>
          <w:rFonts w:hint="eastAsia"/>
        </w:rPr>
        <w:t>範囲</w:t>
      </w:r>
      <w:bookmarkEnd w:id="3"/>
    </w:p>
    <w:p w14:paraId="7B22F23E" w14:textId="77777777" w:rsidR="00B3134B" w:rsidRDefault="005213A5" w:rsidP="00D9011A">
      <w:pPr>
        <w:ind w:left="567"/>
      </w:pPr>
      <w:r>
        <w:t>機能仕様</w:t>
      </w:r>
    </w:p>
    <w:p w14:paraId="06B41E2D" w14:textId="77777777" w:rsidR="00952B53" w:rsidRDefault="00952B53" w:rsidP="00D9011A">
      <w:pPr>
        <w:ind w:left="567"/>
      </w:pPr>
    </w:p>
    <w:p w14:paraId="46F65C52" w14:textId="77777777" w:rsidR="00D9011A" w:rsidRDefault="00D9011A" w:rsidP="00D9011A">
      <w:pPr>
        <w:pStyle w:val="2"/>
      </w:pPr>
      <w:bookmarkStart w:id="4" w:name="_Toc463560355"/>
      <w:r>
        <w:rPr>
          <w:rFonts w:hint="eastAsia"/>
        </w:rPr>
        <w:t>制限・注意事項</w:t>
      </w:r>
      <w:bookmarkEnd w:id="4"/>
    </w:p>
    <w:p w14:paraId="74408390" w14:textId="77777777" w:rsidR="00D9011A" w:rsidRDefault="00D9011A" w:rsidP="00D9011A">
      <w:pPr>
        <w:ind w:left="567"/>
      </w:pPr>
      <w:r>
        <w:rPr>
          <w:rFonts w:hint="eastAsia"/>
        </w:rPr>
        <w:t>対象</w:t>
      </w:r>
      <w:r>
        <w:t>OS:</w:t>
      </w:r>
      <w:r>
        <w:rPr>
          <w:rFonts w:hint="eastAsia"/>
        </w:rPr>
        <w:t>5</w:t>
      </w:r>
      <w:r>
        <w:t>.0</w:t>
      </w:r>
      <w:r>
        <w:rPr>
          <w:rFonts w:hint="eastAsia"/>
        </w:rPr>
        <w:t>～</w:t>
      </w:r>
      <w:r>
        <w:t>6.0</w:t>
      </w:r>
    </w:p>
    <w:p w14:paraId="6A0419FB" w14:textId="77777777" w:rsidR="00D9011A" w:rsidRDefault="00D9011A" w:rsidP="00D9011A">
      <w:pPr>
        <w:ind w:left="567"/>
      </w:pPr>
    </w:p>
    <w:p w14:paraId="3A6596F6" w14:textId="77777777" w:rsidR="00D9011A" w:rsidRDefault="00D9011A" w:rsidP="00D9011A">
      <w:pPr>
        <w:pStyle w:val="2"/>
      </w:pPr>
      <w:bookmarkStart w:id="5" w:name="_Toc463560356"/>
      <w:r>
        <w:rPr>
          <w:rFonts w:hint="eastAsia"/>
        </w:rPr>
        <w:t>用語</w:t>
      </w:r>
      <w:bookmarkEnd w:id="5"/>
    </w:p>
    <w:p w14:paraId="665D40F8" w14:textId="77777777" w:rsidR="00D9011A" w:rsidRDefault="006F4DFF" w:rsidP="00D9011A">
      <w:pPr>
        <w:ind w:left="567"/>
      </w:pPr>
      <w:r>
        <w:rPr>
          <w:rFonts w:hint="eastAsia"/>
        </w:rPr>
        <w:t>特になし</w:t>
      </w:r>
    </w:p>
    <w:p w14:paraId="22924FA0" w14:textId="77777777" w:rsidR="00D9011A" w:rsidRDefault="00D9011A" w:rsidP="00D9011A">
      <w:pPr>
        <w:ind w:left="567"/>
      </w:pPr>
    </w:p>
    <w:p w14:paraId="62056552" w14:textId="77777777" w:rsidR="00D9011A" w:rsidRDefault="00D9011A" w:rsidP="00D9011A">
      <w:pPr>
        <w:pStyle w:val="2"/>
      </w:pPr>
      <w:bookmarkStart w:id="6" w:name="_Toc463560357"/>
      <w:r>
        <w:rPr>
          <w:rFonts w:hint="eastAsia"/>
        </w:rPr>
        <w:t>未解決事項</w:t>
      </w:r>
      <w:bookmarkEnd w:id="6"/>
    </w:p>
    <w:tbl>
      <w:tblPr>
        <w:tblStyle w:val="a4"/>
        <w:tblW w:w="8505" w:type="dxa"/>
        <w:tblInd w:w="103" w:type="dxa"/>
        <w:tblCellMar>
          <w:left w:w="103" w:type="dxa"/>
        </w:tblCellMar>
        <w:tblLook w:val="04A0" w:firstRow="1" w:lastRow="0" w:firstColumn="1" w:lastColumn="0" w:noHBand="0" w:noVBand="1"/>
      </w:tblPr>
      <w:tblGrid>
        <w:gridCol w:w="2977"/>
        <w:gridCol w:w="2693"/>
        <w:gridCol w:w="1134"/>
        <w:gridCol w:w="993"/>
        <w:gridCol w:w="708"/>
      </w:tblGrid>
      <w:tr w:rsidR="00D9011A" w14:paraId="3D3A4AE8" w14:textId="77777777" w:rsidTr="00D9011A">
        <w:tc>
          <w:tcPr>
            <w:tcW w:w="2977" w:type="dxa"/>
            <w:tcBorders>
              <w:top w:val="single" w:sz="4" w:space="0" w:color="auto"/>
              <w:left w:val="single" w:sz="4" w:space="0" w:color="auto"/>
              <w:bottom w:val="single" w:sz="4" w:space="0" w:color="auto"/>
              <w:right w:val="single" w:sz="4" w:space="0" w:color="auto"/>
            </w:tcBorders>
            <w:hideMark/>
          </w:tcPr>
          <w:p w14:paraId="040CDD79" w14:textId="77777777" w:rsidR="00D9011A" w:rsidRDefault="00D9011A">
            <w:pPr>
              <w:jc w:val="center"/>
            </w:pPr>
            <w:proofErr w:type="spellStart"/>
            <w:r>
              <w:rPr>
                <w:rFonts w:ascii="ＭＳ 明朝" w:hAnsi="ＭＳ 明朝" w:cs="ＭＳ 明朝"/>
              </w:rPr>
              <w:t>未解決項</w:t>
            </w:r>
            <w:proofErr w:type="spellEnd"/>
            <w:r>
              <w:rPr>
                <w:rFonts w:ascii="ＭＳ 明朝" w:eastAsia="ＭＳ 明朝" w:hAnsi="ＭＳ 明朝" w:cs="ＭＳ 明朝" w:hint="eastAsia"/>
              </w:rPr>
              <w:t>目</w:t>
            </w:r>
          </w:p>
        </w:tc>
        <w:tc>
          <w:tcPr>
            <w:tcW w:w="2693" w:type="dxa"/>
            <w:tcBorders>
              <w:top w:val="single" w:sz="4" w:space="0" w:color="auto"/>
              <w:left w:val="single" w:sz="4" w:space="0" w:color="auto"/>
              <w:bottom w:val="single" w:sz="4" w:space="0" w:color="auto"/>
              <w:right w:val="single" w:sz="4" w:space="0" w:color="auto"/>
            </w:tcBorders>
            <w:hideMark/>
          </w:tcPr>
          <w:p w14:paraId="7C9926E5" w14:textId="77777777" w:rsidR="00D9011A" w:rsidRDefault="00D9011A">
            <w:pPr>
              <w:jc w:val="center"/>
            </w:pPr>
            <w:r>
              <w:rPr>
                <w:rFonts w:ascii="ＭＳ 明朝" w:eastAsia="ＭＳ 明朝" w:hAnsi="ＭＳ 明朝" w:cs="ＭＳ 明朝" w:hint="eastAsia"/>
              </w:rPr>
              <w:t>備考</w:t>
            </w:r>
          </w:p>
        </w:tc>
        <w:tc>
          <w:tcPr>
            <w:tcW w:w="1134" w:type="dxa"/>
            <w:tcBorders>
              <w:top w:val="single" w:sz="4" w:space="0" w:color="auto"/>
              <w:left w:val="single" w:sz="4" w:space="0" w:color="auto"/>
              <w:bottom w:val="single" w:sz="4" w:space="0" w:color="auto"/>
              <w:right w:val="single" w:sz="4" w:space="0" w:color="auto"/>
            </w:tcBorders>
            <w:hideMark/>
          </w:tcPr>
          <w:p w14:paraId="1A762B63" w14:textId="77777777" w:rsidR="00D9011A" w:rsidRDefault="00D9011A">
            <w:pPr>
              <w:jc w:val="center"/>
            </w:pPr>
            <w:r>
              <w:rPr>
                <w:rFonts w:ascii="ＭＳ 明朝" w:eastAsia="ＭＳ 明朝" w:hAnsi="ＭＳ 明朝" w:cs="ＭＳ 明朝" w:hint="eastAsia"/>
              </w:rPr>
              <w:t>予定日</w:t>
            </w:r>
          </w:p>
        </w:tc>
        <w:tc>
          <w:tcPr>
            <w:tcW w:w="993" w:type="dxa"/>
            <w:tcBorders>
              <w:top w:val="single" w:sz="4" w:space="0" w:color="auto"/>
              <w:left w:val="single" w:sz="4" w:space="0" w:color="auto"/>
              <w:bottom w:val="single" w:sz="4" w:space="0" w:color="auto"/>
              <w:right w:val="single" w:sz="4" w:space="0" w:color="auto"/>
            </w:tcBorders>
            <w:hideMark/>
          </w:tcPr>
          <w:p w14:paraId="426B22BF" w14:textId="77777777" w:rsidR="00D9011A" w:rsidRDefault="00D9011A">
            <w:pPr>
              <w:jc w:val="center"/>
            </w:pPr>
            <w:r>
              <w:rPr>
                <w:rFonts w:ascii="ＭＳ 明朝" w:eastAsia="ＭＳ 明朝" w:hAnsi="ＭＳ 明朝" w:cs="ＭＳ 明朝" w:hint="eastAsia"/>
              </w:rPr>
              <w:t>完了日</w:t>
            </w:r>
          </w:p>
        </w:tc>
        <w:tc>
          <w:tcPr>
            <w:tcW w:w="708" w:type="dxa"/>
            <w:tcBorders>
              <w:top w:val="single" w:sz="4" w:space="0" w:color="auto"/>
              <w:left w:val="single" w:sz="4" w:space="0" w:color="auto"/>
              <w:bottom w:val="single" w:sz="4" w:space="0" w:color="auto"/>
              <w:right w:val="single" w:sz="4" w:space="0" w:color="auto"/>
            </w:tcBorders>
            <w:hideMark/>
          </w:tcPr>
          <w:p w14:paraId="2320D28E" w14:textId="77777777" w:rsidR="00D9011A" w:rsidRDefault="00D9011A">
            <w:pPr>
              <w:jc w:val="center"/>
            </w:pPr>
            <w:r>
              <w:rPr>
                <w:rFonts w:ascii="ＭＳ 明朝" w:eastAsia="ＭＳ 明朝" w:hAnsi="ＭＳ 明朝" w:cs="ＭＳ 明朝" w:hint="eastAsia"/>
              </w:rPr>
              <w:t>状態</w:t>
            </w:r>
          </w:p>
        </w:tc>
      </w:tr>
      <w:tr w:rsidR="00D9011A" w14:paraId="5512BDDD" w14:textId="77777777" w:rsidTr="00D9011A">
        <w:trPr>
          <w:trHeight w:val="150"/>
        </w:trPr>
        <w:tc>
          <w:tcPr>
            <w:tcW w:w="2977" w:type="dxa"/>
            <w:tcBorders>
              <w:top w:val="single" w:sz="4" w:space="0" w:color="auto"/>
              <w:left w:val="single" w:sz="4" w:space="0" w:color="auto"/>
              <w:bottom w:val="single" w:sz="4" w:space="0" w:color="auto"/>
              <w:right w:val="single" w:sz="4" w:space="0" w:color="auto"/>
            </w:tcBorders>
            <w:hideMark/>
          </w:tcPr>
          <w:p w14:paraId="00587E67" w14:textId="77777777" w:rsidR="00D9011A" w:rsidRDefault="005A1F39">
            <w:proofErr w:type="spellStart"/>
            <w:r>
              <w:rPr>
                <w:rFonts w:ascii="ＭＳ 明朝" w:hAnsi="ＭＳ 明朝" w:cs="ＭＳ 明朝"/>
              </w:rPr>
              <w:t>アクション内容</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5DF5D9E8" w14:textId="77777777" w:rsidR="00D9011A" w:rsidRDefault="0092153D" w:rsidP="005A1F39">
            <w:r>
              <w:rPr>
                <w:rFonts w:asciiTheme="minorEastAsia" w:eastAsiaTheme="minorEastAsia" w:hAnsiTheme="minorEastAsia" w:hint="eastAsia"/>
              </w:rPr>
              <w:t>1つの予定</w:t>
            </w:r>
            <w:r w:rsidR="006E6C83">
              <w:rPr>
                <w:rFonts w:asciiTheme="minorEastAsia" w:eastAsiaTheme="minorEastAsia" w:hAnsiTheme="minorEastAsia" w:hint="eastAsia"/>
              </w:rPr>
              <w:t>（増えるかも）</w:t>
            </w:r>
          </w:p>
        </w:tc>
        <w:tc>
          <w:tcPr>
            <w:tcW w:w="1134" w:type="dxa"/>
            <w:tcBorders>
              <w:top w:val="single" w:sz="4" w:space="0" w:color="auto"/>
              <w:left w:val="single" w:sz="4" w:space="0" w:color="auto"/>
              <w:bottom w:val="single" w:sz="4" w:space="0" w:color="auto"/>
              <w:right w:val="single" w:sz="4" w:space="0" w:color="auto"/>
            </w:tcBorders>
          </w:tcPr>
          <w:p w14:paraId="3BB584BB" w14:textId="77777777" w:rsidR="00D9011A" w:rsidRDefault="006E6C83">
            <w:r>
              <w:rPr>
                <w:rFonts w:asciiTheme="minorEastAsia" w:eastAsiaTheme="minorEastAsia" w:hAnsiTheme="minorEastAsia" w:hint="eastAsia"/>
              </w:rPr>
              <w:t>10/9</w:t>
            </w:r>
          </w:p>
        </w:tc>
        <w:tc>
          <w:tcPr>
            <w:tcW w:w="993" w:type="dxa"/>
            <w:tcBorders>
              <w:top w:val="single" w:sz="4" w:space="0" w:color="auto"/>
              <w:left w:val="single" w:sz="4" w:space="0" w:color="auto"/>
              <w:bottom w:val="single" w:sz="4" w:space="0" w:color="auto"/>
              <w:right w:val="single" w:sz="4" w:space="0" w:color="auto"/>
            </w:tcBorders>
          </w:tcPr>
          <w:p w14:paraId="3DB1CDEE" w14:textId="77777777" w:rsidR="00D9011A" w:rsidRDefault="00D9011A"/>
        </w:tc>
        <w:tc>
          <w:tcPr>
            <w:tcW w:w="708" w:type="dxa"/>
            <w:tcBorders>
              <w:top w:val="single" w:sz="4" w:space="0" w:color="auto"/>
              <w:left w:val="single" w:sz="4" w:space="0" w:color="auto"/>
              <w:bottom w:val="single" w:sz="4" w:space="0" w:color="auto"/>
              <w:right w:val="single" w:sz="4" w:space="0" w:color="auto"/>
            </w:tcBorders>
            <w:hideMark/>
          </w:tcPr>
          <w:p w14:paraId="6935EEB0" w14:textId="77777777" w:rsidR="00D9011A" w:rsidRDefault="00D9011A">
            <w:pPr>
              <w:jc w:val="center"/>
            </w:pPr>
            <w:r>
              <w:rPr>
                <w:rFonts w:ascii="ＭＳ 明朝" w:eastAsia="ＭＳ 明朝" w:hAnsi="ＭＳ 明朝" w:cs="ＭＳ 明朝" w:hint="eastAsia"/>
              </w:rPr>
              <w:t>未</w:t>
            </w:r>
          </w:p>
        </w:tc>
      </w:tr>
    </w:tbl>
    <w:p w14:paraId="4B0A9EA7" w14:textId="77777777" w:rsidR="00D9011A" w:rsidRDefault="00D9011A" w:rsidP="00D9011A"/>
    <w:p w14:paraId="71753E90" w14:textId="77777777" w:rsidR="00D9011A" w:rsidRDefault="00D9011A" w:rsidP="00D9011A">
      <w:pPr>
        <w:pStyle w:val="2"/>
      </w:pPr>
      <w:bookmarkStart w:id="7" w:name="_Toc463560358"/>
      <w:r>
        <w:rPr>
          <w:rFonts w:hint="eastAsia"/>
        </w:rPr>
        <w:t>参考文献</w:t>
      </w:r>
      <w:bookmarkEnd w:id="7"/>
    </w:p>
    <w:p w14:paraId="39EE089C" w14:textId="77777777" w:rsidR="00D9011A" w:rsidRDefault="00D9011A" w:rsidP="00D9011A">
      <w:pPr>
        <w:ind w:left="567"/>
      </w:pPr>
      <w:r>
        <w:rPr>
          <w:rFonts w:hint="eastAsia"/>
        </w:rPr>
        <w:t>特になし</w:t>
      </w:r>
    </w:p>
    <w:p w14:paraId="7BCD0A88" w14:textId="77777777" w:rsidR="006F4DFF" w:rsidRDefault="006F4DFF" w:rsidP="00D9011A">
      <w:pPr>
        <w:ind w:left="567"/>
      </w:pPr>
    </w:p>
    <w:p w14:paraId="0419F6A6" w14:textId="77777777" w:rsidR="00D9011A" w:rsidRDefault="00D9011A" w:rsidP="00D9011A">
      <w:pPr>
        <w:pStyle w:val="2"/>
      </w:pPr>
      <w:bookmarkStart w:id="8" w:name="_Toc463560359"/>
      <w:r>
        <w:rPr>
          <w:rFonts w:hint="eastAsia"/>
        </w:rPr>
        <w:t>改版履歴</w:t>
      </w:r>
      <w:bookmarkEnd w:id="8"/>
    </w:p>
    <w:tbl>
      <w:tblPr>
        <w:tblStyle w:val="a4"/>
        <w:tblW w:w="8613" w:type="dxa"/>
        <w:tblInd w:w="-5" w:type="dxa"/>
        <w:tblCellMar>
          <w:left w:w="103" w:type="dxa"/>
        </w:tblCellMar>
        <w:tblLook w:val="04A0" w:firstRow="1" w:lastRow="0" w:firstColumn="1" w:lastColumn="0" w:noHBand="0" w:noVBand="1"/>
      </w:tblPr>
      <w:tblGrid>
        <w:gridCol w:w="959"/>
        <w:gridCol w:w="1417"/>
        <w:gridCol w:w="1134"/>
        <w:gridCol w:w="5103"/>
      </w:tblGrid>
      <w:tr w:rsidR="00D9011A" w14:paraId="50D60800" w14:textId="77777777" w:rsidTr="00D9011A">
        <w:tc>
          <w:tcPr>
            <w:tcW w:w="959" w:type="dxa"/>
            <w:tcBorders>
              <w:top w:val="single" w:sz="4" w:space="0" w:color="auto"/>
              <w:left w:val="single" w:sz="4" w:space="0" w:color="auto"/>
              <w:bottom w:val="single" w:sz="4" w:space="0" w:color="auto"/>
              <w:right w:val="single" w:sz="4" w:space="0" w:color="auto"/>
            </w:tcBorders>
            <w:hideMark/>
          </w:tcPr>
          <w:p w14:paraId="7317FFDD" w14:textId="77777777"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7" w:type="dxa"/>
            <w:tcBorders>
              <w:top w:val="single" w:sz="4" w:space="0" w:color="auto"/>
              <w:left w:val="single" w:sz="4" w:space="0" w:color="auto"/>
              <w:bottom w:val="single" w:sz="4" w:space="0" w:color="auto"/>
              <w:right w:val="single" w:sz="4" w:space="0" w:color="auto"/>
            </w:tcBorders>
            <w:hideMark/>
          </w:tcPr>
          <w:p w14:paraId="7ABFBF03" w14:textId="77777777" w:rsidR="00D9011A" w:rsidRDefault="00D9011A">
            <w:pPr>
              <w:jc w:val="center"/>
            </w:pPr>
            <w:r>
              <w:rPr>
                <w:rFonts w:ascii="ＭＳ 明朝" w:eastAsia="ＭＳ 明朝" w:hAnsi="ＭＳ 明朝" w:cs="ＭＳ 明朝" w:hint="eastAsia"/>
              </w:rPr>
              <w:t>作成日</w:t>
            </w:r>
          </w:p>
        </w:tc>
        <w:tc>
          <w:tcPr>
            <w:tcW w:w="1134" w:type="dxa"/>
            <w:tcBorders>
              <w:top w:val="single" w:sz="4" w:space="0" w:color="auto"/>
              <w:left w:val="single" w:sz="4" w:space="0" w:color="auto"/>
              <w:bottom w:val="single" w:sz="4" w:space="0" w:color="auto"/>
              <w:right w:val="single" w:sz="4" w:space="0" w:color="auto"/>
            </w:tcBorders>
            <w:hideMark/>
          </w:tcPr>
          <w:p w14:paraId="290FCE80" w14:textId="77777777"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14:paraId="5E71DA71" w14:textId="77777777" w:rsidR="00D9011A" w:rsidRDefault="00D9011A">
            <w:pPr>
              <w:jc w:val="center"/>
            </w:pPr>
            <w:r>
              <w:rPr>
                <w:rFonts w:ascii="ＭＳ 明朝" w:eastAsia="ＭＳ 明朝" w:hAnsi="ＭＳ 明朝" w:cs="ＭＳ 明朝" w:hint="eastAsia"/>
              </w:rPr>
              <w:t>変更内容</w:t>
            </w:r>
          </w:p>
        </w:tc>
      </w:tr>
      <w:tr w:rsidR="00D9011A" w14:paraId="409466B6" w14:textId="77777777" w:rsidTr="00D9011A">
        <w:tc>
          <w:tcPr>
            <w:tcW w:w="959" w:type="dxa"/>
            <w:tcBorders>
              <w:top w:val="single" w:sz="4" w:space="0" w:color="auto"/>
              <w:left w:val="single" w:sz="4" w:space="0" w:color="auto"/>
              <w:bottom w:val="single" w:sz="4" w:space="0" w:color="auto"/>
              <w:right w:val="single" w:sz="4" w:space="0" w:color="auto"/>
            </w:tcBorders>
            <w:hideMark/>
          </w:tcPr>
          <w:p w14:paraId="3DFDD7DE" w14:textId="77777777" w:rsidR="00D9011A" w:rsidRDefault="00D9011A">
            <w:pPr>
              <w:jc w:val="center"/>
            </w:pPr>
            <w:r>
              <w:t>0.1</w:t>
            </w:r>
            <w:r>
              <w:rPr>
                <w:rFonts w:ascii="ＭＳ 明朝" w:eastAsia="ＭＳ 明朝" w:hAnsi="ＭＳ 明朝" w:cs="ＭＳ 明朝" w:hint="eastAsia"/>
              </w:rPr>
              <w:t>版</w:t>
            </w:r>
          </w:p>
        </w:tc>
        <w:tc>
          <w:tcPr>
            <w:tcW w:w="1417" w:type="dxa"/>
            <w:tcBorders>
              <w:top w:val="single" w:sz="4" w:space="0" w:color="auto"/>
              <w:left w:val="single" w:sz="4" w:space="0" w:color="auto"/>
              <w:bottom w:val="single" w:sz="4" w:space="0" w:color="auto"/>
              <w:right w:val="single" w:sz="4" w:space="0" w:color="auto"/>
            </w:tcBorders>
            <w:hideMark/>
          </w:tcPr>
          <w:p w14:paraId="4E4F40C1" w14:textId="77777777" w:rsidR="00D9011A" w:rsidRDefault="00D9011A">
            <w:pPr>
              <w:jc w:val="center"/>
            </w:pPr>
            <w:r>
              <w:t>2016</w:t>
            </w:r>
            <w:r w:rsidRPr="00D9011A">
              <w:rPr>
                <w:rFonts w:cstheme="majorHAnsi"/>
              </w:rPr>
              <w:t>/</w:t>
            </w:r>
            <w:r w:rsidRPr="00D9011A">
              <w:rPr>
                <w:rFonts w:eastAsiaTheme="minorEastAsia" w:cstheme="majorHAnsi"/>
              </w:rPr>
              <w:t>9/26</w:t>
            </w:r>
          </w:p>
        </w:tc>
        <w:tc>
          <w:tcPr>
            <w:tcW w:w="1134" w:type="dxa"/>
            <w:tcBorders>
              <w:top w:val="single" w:sz="4" w:space="0" w:color="auto"/>
              <w:left w:val="single" w:sz="4" w:space="0" w:color="auto"/>
              <w:bottom w:val="single" w:sz="4" w:space="0" w:color="auto"/>
              <w:right w:val="single" w:sz="4" w:space="0" w:color="auto"/>
            </w:tcBorders>
            <w:hideMark/>
          </w:tcPr>
          <w:p w14:paraId="51741589" w14:textId="77777777"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14:paraId="6D6B1869" w14:textId="77777777" w:rsidR="00D9011A" w:rsidRDefault="00D9011A">
            <w:r>
              <w:rPr>
                <w:rFonts w:ascii="ＭＳ 明朝" w:eastAsia="ＭＳ 明朝" w:hAnsi="ＭＳ 明朝" w:cs="ＭＳ 明朝" w:hint="eastAsia"/>
              </w:rPr>
              <w:t>新規作成</w:t>
            </w:r>
          </w:p>
        </w:tc>
      </w:tr>
      <w:tr w:rsidR="001612F0" w14:paraId="67A84DCB" w14:textId="77777777" w:rsidTr="00D9011A">
        <w:tc>
          <w:tcPr>
            <w:tcW w:w="959" w:type="dxa"/>
            <w:tcBorders>
              <w:top w:val="single" w:sz="4" w:space="0" w:color="auto"/>
              <w:left w:val="single" w:sz="4" w:space="0" w:color="auto"/>
              <w:bottom w:val="single" w:sz="4" w:space="0" w:color="auto"/>
              <w:right w:val="single" w:sz="4" w:space="0" w:color="auto"/>
            </w:tcBorders>
          </w:tcPr>
          <w:p w14:paraId="1835239E" w14:textId="77777777" w:rsidR="001612F0" w:rsidRDefault="001612F0">
            <w:pPr>
              <w:jc w:val="center"/>
            </w:pPr>
            <w:r w:rsidRPr="00B3134B">
              <w:rPr>
                <w:rFonts w:eastAsiaTheme="minorEastAsia"/>
              </w:rPr>
              <w:t>0.2</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14:paraId="49A43386" w14:textId="77777777" w:rsidR="001612F0" w:rsidRPr="00B3134B" w:rsidRDefault="00B3134B">
            <w:pPr>
              <w:jc w:val="center"/>
            </w:pPr>
            <w:r w:rsidRPr="00B3134B">
              <w:rPr>
                <w:rFonts w:eastAsiaTheme="minorEastAsia"/>
              </w:rPr>
              <w:t>2016/9/29</w:t>
            </w:r>
          </w:p>
        </w:tc>
        <w:tc>
          <w:tcPr>
            <w:tcW w:w="1134" w:type="dxa"/>
            <w:tcBorders>
              <w:top w:val="single" w:sz="4" w:space="0" w:color="auto"/>
              <w:left w:val="single" w:sz="4" w:space="0" w:color="auto"/>
              <w:bottom w:val="single" w:sz="4" w:space="0" w:color="auto"/>
              <w:right w:val="single" w:sz="4" w:space="0" w:color="auto"/>
            </w:tcBorders>
          </w:tcPr>
          <w:p w14:paraId="3B596E54" w14:textId="77777777" w:rsidR="001612F0" w:rsidRDefault="00B3134B">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14:paraId="70EA4D67" w14:textId="77777777" w:rsidR="001612F0" w:rsidRDefault="00B3134B">
            <w:pPr>
              <w:rPr>
                <w:rFonts w:ascii="ＭＳ 明朝" w:eastAsia="ＭＳ 明朝" w:hAnsi="ＭＳ 明朝" w:cs="ＭＳ 明朝"/>
              </w:rPr>
            </w:pPr>
            <w:r>
              <w:rPr>
                <w:rFonts w:ascii="ＭＳ 明朝" w:eastAsia="ＭＳ 明朝" w:hAnsi="ＭＳ 明朝" w:cs="ＭＳ 明朝" w:hint="eastAsia"/>
              </w:rPr>
              <w:t>機能</w:t>
            </w:r>
            <w:r w:rsidR="0092153D">
              <w:rPr>
                <w:rFonts w:ascii="ＭＳ 明朝" w:eastAsia="ＭＳ 明朝" w:hAnsi="ＭＳ 明朝" w:cs="ＭＳ 明朝" w:hint="eastAsia"/>
              </w:rPr>
              <w:t>仕様、画面仕様追記。</w:t>
            </w:r>
          </w:p>
        </w:tc>
      </w:tr>
      <w:tr w:rsidR="0092153D" w14:paraId="59FDA777" w14:textId="77777777" w:rsidTr="00D9011A">
        <w:tc>
          <w:tcPr>
            <w:tcW w:w="959" w:type="dxa"/>
            <w:tcBorders>
              <w:top w:val="single" w:sz="4" w:space="0" w:color="auto"/>
              <w:left w:val="single" w:sz="4" w:space="0" w:color="auto"/>
              <w:bottom w:val="single" w:sz="4" w:space="0" w:color="auto"/>
              <w:right w:val="single" w:sz="4" w:space="0" w:color="auto"/>
            </w:tcBorders>
          </w:tcPr>
          <w:p w14:paraId="3EBD5BCF" w14:textId="77777777" w:rsidR="0092153D" w:rsidRPr="0092153D" w:rsidRDefault="0092153D" w:rsidP="0092153D">
            <w:pPr>
              <w:jc w:val="center"/>
              <w:rPr>
                <w:rFonts w:asciiTheme="minorEastAsia" w:eastAsiaTheme="minorEastAsia" w:hAnsiTheme="minorEastAsia"/>
              </w:rPr>
            </w:pPr>
            <w:r w:rsidRPr="0092153D">
              <w:rPr>
                <w:rFonts w:eastAsiaTheme="minorEastAsia"/>
              </w:rPr>
              <w:t>0.3</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14:paraId="0177DFBB" w14:textId="77777777" w:rsidR="0092153D" w:rsidRPr="0092153D" w:rsidRDefault="0092153D">
            <w:pPr>
              <w:jc w:val="center"/>
            </w:pPr>
            <w:r w:rsidRPr="0092153D">
              <w:rPr>
                <w:rFonts w:eastAsiaTheme="minorEastAsia"/>
              </w:rPr>
              <w:t>2016/10/2</w:t>
            </w:r>
          </w:p>
        </w:tc>
        <w:tc>
          <w:tcPr>
            <w:tcW w:w="1134" w:type="dxa"/>
            <w:tcBorders>
              <w:top w:val="single" w:sz="4" w:space="0" w:color="auto"/>
              <w:left w:val="single" w:sz="4" w:space="0" w:color="auto"/>
              <w:bottom w:val="single" w:sz="4" w:space="0" w:color="auto"/>
              <w:right w:val="single" w:sz="4" w:space="0" w:color="auto"/>
            </w:tcBorders>
          </w:tcPr>
          <w:p w14:paraId="6ECEC001" w14:textId="77777777" w:rsidR="0092153D" w:rsidRDefault="0092153D">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14:paraId="0CA8D39D" w14:textId="77777777" w:rsidR="0092153D" w:rsidRDefault="0092153D">
            <w:pPr>
              <w:rPr>
                <w:rFonts w:ascii="ＭＳ 明朝" w:eastAsia="ＭＳ 明朝" w:hAnsi="ＭＳ 明朝" w:cs="ＭＳ 明朝"/>
              </w:rPr>
            </w:pPr>
            <w:r>
              <w:rPr>
                <w:rFonts w:ascii="ＭＳ 明朝" w:eastAsia="ＭＳ 明朝" w:hAnsi="ＭＳ 明朝" w:cs="ＭＳ 明朝" w:hint="eastAsia"/>
              </w:rPr>
              <w:t>作成後の確認をしてもらい、指摘点の修正。</w:t>
            </w:r>
          </w:p>
          <w:p w14:paraId="43CAE69B" w14:textId="77777777" w:rsidR="0092153D" w:rsidRDefault="0092153D">
            <w:pPr>
              <w:rPr>
                <w:rFonts w:ascii="ＭＳ 明朝" w:eastAsia="ＭＳ 明朝" w:hAnsi="ＭＳ 明朝" w:cs="ＭＳ 明朝"/>
              </w:rPr>
            </w:pPr>
            <w:r w:rsidRPr="0092153D">
              <w:rPr>
                <w:rFonts w:ascii="ＭＳ 明朝" w:eastAsia="ＭＳ 明朝" w:hAnsi="ＭＳ 明朝" w:cs="ＭＳ 明朝"/>
              </w:rPr>
              <w:t>1.1</w:t>
            </w:r>
            <w:r>
              <w:rPr>
                <w:rFonts w:ascii="ＭＳ 明朝" w:eastAsia="ＭＳ 明朝" w:hAnsi="ＭＳ 明朝" w:cs="ＭＳ 明朝" w:hint="eastAsia"/>
              </w:rPr>
              <w:t>、</w:t>
            </w:r>
            <w:r w:rsidRPr="0092153D">
              <w:rPr>
                <w:rFonts w:ascii="ＭＳ 明朝" w:eastAsia="ＭＳ 明朝" w:hAnsi="ＭＳ 明朝" w:cs="ＭＳ 明朝"/>
              </w:rPr>
              <w:t>1.6</w:t>
            </w:r>
            <w:r>
              <w:rPr>
                <w:rFonts w:ascii="ＭＳ 明朝" w:eastAsia="ＭＳ 明朝" w:hAnsi="ＭＳ 明朝" w:cs="ＭＳ 明朝" w:hint="eastAsia"/>
              </w:rPr>
              <w:t>、</w:t>
            </w:r>
            <w:r w:rsidRPr="0092153D">
              <w:rPr>
                <w:rFonts w:ascii="ＭＳ 明朝" w:eastAsia="ＭＳ 明朝" w:hAnsi="ＭＳ 明朝" w:cs="ＭＳ 明朝"/>
              </w:rPr>
              <w:t>1.8</w:t>
            </w:r>
            <w:r>
              <w:rPr>
                <w:rFonts w:ascii="ＭＳ 明朝" w:eastAsia="ＭＳ 明朝" w:hAnsi="ＭＳ 明朝" w:cs="ＭＳ 明朝" w:hint="eastAsia"/>
              </w:rPr>
              <w:t>、</w:t>
            </w:r>
            <w:r w:rsidRPr="0092153D">
              <w:rPr>
                <w:rFonts w:ascii="ＭＳ 明朝" w:eastAsia="ＭＳ 明朝" w:hAnsi="ＭＳ 明朝" w:cs="ＭＳ 明朝" w:hint="eastAsia"/>
                <w:b/>
              </w:rPr>
              <w:t>2</w:t>
            </w:r>
            <w:r>
              <w:rPr>
                <w:rFonts w:ascii="ＭＳ 明朝" w:eastAsia="ＭＳ 明朝" w:hAnsi="ＭＳ 明朝" w:cs="ＭＳ 明朝" w:hint="eastAsia"/>
              </w:rPr>
              <w:t>、</w:t>
            </w:r>
            <w:r w:rsidRPr="0092153D">
              <w:rPr>
                <w:rFonts w:ascii="ＭＳ 明朝" w:eastAsia="ＭＳ 明朝" w:hAnsi="ＭＳ 明朝" w:cs="ＭＳ 明朝" w:hint="eastAsia"/>
                <w:b/>
              </w:rPr>
              <w:t>3</w:t>
            </w:r>
          </w:p>
        </w:tc>
      </w:tr>
      <w:tr w:rsidR="00E37F2F" w14:paraId="7B212A0F" w14:textId="77777777" w:rsidTr="00D9011A">
        <w:tc>
          <w:tcPr>
            <w:tcW w:w="959" w:type="dxa"/>
            <w:tcBorders>
              <w:top w:val="single" w:sz="4" w:space="0" w:color="auto"/>
              <w:left w:val="single" w:sz="4" w:space="0" w:color="auto"/>
              <w:bottom w:val="single" w:sz="4" w:space="0" w:color="auto"/>
              <w:right w:val="single" w:sz="4" w:space="0" w:color="auto"/>
            </w:tcBorders>
          </w:tcPr>
          <w:p w14:paraId="730E744B" w14:textId="77777777" w:rsidR="00E37F2F" w:rsidRPr="0092153D" w:rsidRDefault="00E37F2F" w:rsidP="0092153D">
            <w:pPr>
              <w:jc w:val="center"/>
            </w:pPr>
            <w:r w:rsidRPr="00E37F2F">
              <w:rPr>
                <w:rFonts w:eastAsiaTheme="minorEastAsia"/>
              </w:rPr>
              <w:t>0.4</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14:paraId="0C9048F3" w14:textId="77777777" w:rsidR="00E37F2F" w:rsidRPr="00E37F2F" w:rsidRDefault="00E37F2F">
            <w:pPr>
              <w:jc w:val="center"/>
            </w:pPr>
            <w:r w:rsidRPr="00E37F2F">
              <w:rPr>
                <w:rFonts w:eastAsiaTheme="minorEastAsia"/>
              </w:rPr>
              <w:t>2016/10/6</w:t>
            </w:r>
          </w:p>
        </w:tc>
        <w:tc>
          <w:tcPr>
            <w:tcW w:w="1134" w:type="dxa"/>
            <w:tcBorders>
              <w:top w:val="single" w:sz="4" w:space="0" w:color="auto"/>
              <w:left w:val="single" w:sz="4" w:space="0" w:color="auto"/>
              <w:bottom w:val="single" w:sz="4" w:space="0" w:color="auto"/>
              <w:right w:val="single" w:sz="4" w:space="0" w:color="auto"/>
            </w:tcBorders>
          </w:tcPr>
          <w:p w14:paraId="164B54BE" w14:textId="77777777" w:rsidR="00E37F2F" w:rsidRDefault="00E37F2F">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14:paraId="62FEB4EB" w14:textId="77777777" w:rsidR="00E37F2F" w:rsidRDefault="00E37F2F" w:rsidP="00E37F2F">
            <w:pPr>
              <w:rPr>
                <w:rFonts w:ascii="ＭＳ 明朝" w:eastAsia="ＭＳ 明朝" w:hAnsi="ＭＳ 明朝" w:cs="ＭＳ 明朝"/>
              </w:rPr>
            </w:pPr>
            <w:r>
              <w:rPr>
                <w:rFonts w:ascii="ＭＳ 明朝" w:eastAsia="ＭＳ 明朝" w:hAnsi="ＭＳ 明朝" w:cs="ＭＳ 明朝" w:hint="eastAsia"/>
              </w:rPr>
              <w:t>目次の追加、ファイル名に版数追加、機能仕様修正、</w:t>
            </w:r>
          </w:p>
          <w:p w14:paraId="31D608ED" w14:textId="77F9865D" w:rsidR="006125DC" w:rsidRPr="00E37F2F" w:rsidRDefault="00E37F2F" w:rsidP="00E37F2F">
            <w:pPr>
              <w:rPr>
                <w:rFonts w:ascii="ＭＳ 明朝" w:eastAsia="ＭＳ 明朝" w:hAnsi="ＭＳ 明朝" w:cs="ＭＳ 明朝" w:hint="eastAsia"/>
              </w:rPr>
            </w:pPr>
            <w:r>
              <w:rPr>
                <w:rFonts w:ascii="ＭＳ 明朝" w:eastAsia="ＭＳ 明朝" w:hAnsi="ＭＳ 明朝" w:cs="ＭＳ 明朝" w:hint="eastAsia"/>
              </w:rPr>
              <w:t>画面仕様の章を削除、</w:t>
            </w:r>
          </w:p>
        </w:tc>
      </w:tr>
      <w:tr w:rsidR="006125DC" w14:paraId="0AE8634D" w14:textId="77777777" w:rsidTr="00D9011A">
        <w:trPr>
          <w:ins w:id="9" w:author="大西" w:date="2016-10-08T18:13:00Z"/>
        </w:trPr>
        <w:tc>
          <w:tcPr>
            <w:tcW w:w="959" w:type="dxa"/>
            <w:tcBorders>
              <w:top w:val="single" w:sz="4" w:space="0" w:color="auto"/>
              <w:left w:val="single" w:sz="4" w:space="0" w:color="auto"/>
              <w:bottom w:val="single" w:sz="4" w:space="0" w:color="auto"/>
              <w:right w:val="single" w:sz="4" w:space="0" w:color="auto"/>
            </w:tcBorders>
          </w:tcPr>
          <w:p w14:paraId="619B79B7" w14:textId="0DDCAB0B" w:rsidR="006125DC" w:rsidRPr="00E37F2F" w:rsidRDefault="006125DC" w:rsidP="0092153D">
            <w:pPr>
              <w:jc w:val="center"/>
              <w:rPr>
                <w:ins w:id="10" w:author="大西" w:date="2016-10-08T18:13:00Z"/>
                <w:rFonts w:hint="eastAsia"/>
              </w:rPr>
            </w:pPr>
            <w:ins w:id="11" w:author="大西" w:date="2016-10-08T18:13:00Z">
              <w:r>
                <w:rPr>
                  <w:rFonts w:ascii="Lantinghei TC Heavy" w:hAnsi="Lantinghei TC Heavy" w:cs="Lantinghei TC Heavy"/>
                </w:rPr>
                <w:t>1.0</w:t>
              </w:r>
              <w:r>
                <w:rPr>
                  <w:rFonts w:ascii="Lantinghei TC Heavy" w:hAnsi="Lantinghei TC Heavy" w:cs="Lantinghei TC Heavy" w:hint="eastAsia"/>
                </w:rPr>
                <w:t>版</w:t>
              </w:r>
            </w:ins>
          </w:p>
        </w:tc>
        <w:tc>
          <w:tcPr>
            <w:tcW w:w="1417" w:type="dxa"/>
            <w:tcBorders>
              <w:top w:val="single" w:sz="4" w:space="0" w:color="auto"/>
              <w:left w:val="single" w:sz="4" w:space="0" w:color="auto"/>
              <w:bottom w:val="single" w:sz="4" w:space="0" w:color="auto"/>
              <w:right w:val="single" w:sz="4" w:space="0" w:color="auto"/>
            </w:tcBorders>
          </w:tcPr>
          <w:p w14:paraId="24995E76" w14:textId="659A7BB1" w:rsidR="006125DC" w:rsidRPr="00E37F2F" w:rsidRDefault="006125DC">
            <w:pPr>
              <w:jc w:val="center"/>
              <w:rPr>
                <w:ins w:id="12" w:author="大西" w:date="2016-10-08T18:13:00Z"/>
              </w:rPr>
            </w:pPr>
            <w:ins w:id="13" w:author="大西" w:date="2016-10-08T18:13:00Z">
              <w:r>
                <w:t>2016/10/08</w:t>
              </w:r>
            </w:ins>
          </w:p>
        </w:tc>
        <w:tc>
          <w:tcPr>
            <w:tcW w:w="1134" w:type="dxa"/>
            <w:tcBorders>
              <w:top w:val="single" w:sz="4" w:space="0" w:color="auto"/>
              <w:left w:val="single" w:sz="4" w:space="0" w:color="auto"/>
              <w:bottom w:val="single" w:sz="4" w:space="0" w:color="auto"/>
              <w:right w:val="single" w:sz="4" w:space="0" w:color="auto"/>
            </w:tcBorders>
          </w:tcPr>
          <w:p w14:paraId="2AC9ADCF" w14:textId="72882611" w:rsidR="006125DC" w:rsidRDefault="006125DC">
            <w:pPr>
              <w:jc w:val="center"/>
              <w:rPr>
                <w:ins w:id="14" w:author="大西" w:date="2016-10-08T18:13:00Z"/>
                <w:rFonts w:ascii="ＭＳ 明朝" w:eastAsia="ＭＳ 明朝" w:hAnsi="ＭＳ 明朝" w:cs="ＭＳ 明朝" w:hint="eastAsia"/>
              </w:rPr>
            </w:pPr>
            <w:ins w:id="15" w:author="大西" w:date="2016-10-08T18:14:00Z">
              <w:r>
                <w:rPr>
                  <w:rFonts w:ascii="ＭＳ 明朝" w:eastAsia="ＭＳ 明朝" w:hAnsi="ＭＳ 明朝" w:cs="ＭＳ 明朝" w:hint="eastAsia"/>
                </w:rPr>
                <w:t>井出</w:t>
              </w:r>
            </w:ins>
          </w:p>
        </w:tc>
        <w:tc>
          <w:tcPr>
            <w:tcW w:w="5103" w:type="dxa"/>
            <w:tcBorders>
              <w:top w:val="single" w:sz="4" w:space="0" w:color="auto"/>
              <w:left w:val="single" w:sz="4" w:space="0" w:color="auto"/>
              <w:bottom w:val="single" w:sz="4" w:space="0" w:color="auto"/>
              <w:right w:val="single" w:sz="4" w:space="0" w:color="auto"/>
            </w:tcBorders>
          </w:tcPr>
          <w:p w14:paraId="161DA8FB" w14:textId="26B63FDE" w:rsidR="006125DC" w:rsidRPr="006125DC" w:rsidRDefault="006125DC" w:rsidP="006125DC">
            <w:pPr>
              <w:rPr>
                <w:ins w:id="16" w:author="大西" w:date="2016-10-08T18:13:00Z"/>
                <w:rFonts w:eastAsia="ＭＳ 明朝" w:hint="eastAsia"/>
              </w:rPr>
            </w:pPr>
            <w:ins w:id="17" w:author="大西" w:date="2016-10-08T18:17:00Z">
              <w:r>
                <w:rPr>
                  <w:rFonts w:eastAsia="ＭＳ 明朝"/>
                </w:rPr>
                <w:t>ID-004</w:t>
              </w:r>
            </w:ins>
            <w:ins w:id="18" w:author="大西" w:date="2016-10-08T18:19:00Z">
              <w:r>
                <w:rPr>
                  <w:rFonts w:eastAsia="ＭＳ 明朝"/>
                </w:rPr>
                <w:t>,005,007</w:t>
              </w:r>
            </w:ins>
            <w:ins w:id="19" w:author="大西" w:date="2016-10-08T18:24:00Z">
              <w:r>
                <w:rPr>
                  <w:rFonts w:eastAsia="ＭＳ 明朝" w:hint="eastAsia"/>
                </w:rPr>
                <w:t>文言を修正</w:t>
              </w:r>
            </w:ins>
            <w:bookmarkStart w:id="20" w:name="_GoBack"/>
            <w:bookmarkEnd w:id="20"/>
          </w:p>
        </w:tc>
      </w:tr>
    </w:tbl>
    <w:p w14:paraId="425789F8" w14:textId="5CD72182" w:rsidR="00B3134B" w:rsidRDefault="00B3134B" w:rsidP="00B3134B">
      <w:pPr>
        <w:rPr>
          <w:ins w:id="21" w:author="大西" w:date="2016-10-08T18:12:00Z"/>
          <w:rFonts w:hint="eastAsia"/>
        </w:rPr>
      </w:pPr>
    </w:p>
    <w:p w14:paraId="34CF7EB4" w14:textId="77777777" w:rsidR="006125DC" w:rsidRDefault="006125DC" w:rsidP="00B3134B">
      <w:pPr>
        <w:rPr>
          <w:rFonts w:hint="eastAsia"/>
        </w:rPr>
      </w:pPr>
    </w:p>
    <w:p w14:paraId="3354C723" w14:textId="77777777" w:rsidR="00B3134B" w:rsidRDefault="00B3134B" w:rsidP="00B3134B"/>
    <w:p w14:paraId="56684D99" w14:textId="77777777" w:rsidR="00B3134B" w:rsidRDefault="00B3134B" w:rsidP="00B3134B"/>
    <w:p w14:paraId="7A75D626" w14:textId="77777777" w:rsidR="00B62AA7" w:rsidRDefault="00D9011A" w:rsidP="00B62AA7">
      <w:pPr>
        <w:pStyle w:val="1"/>
      </w:pPr>
      <w:bookmarkStart w:id="22" w:name="_Toc463560360"/>
      <w:r>
        <w:rPr>
          <w:rFonts w:hint="eastAsia"/>
        </w:rPr>
        <w:t>機能</w:t>
      </w:r>
      <w:r w:rsidR="00944D39">
        <w:rPr>
          <w:rFonts w:hint="eastAsia"/>
        </w:rPr>
        <w:t>仕様</w:t>
      </w:r>
      <w:bookmarkEnd w:id="22"/>
    </w:p>
    <w:p w14:paraId="15A55B68" w14:textId="77777777" w:rsidR="00B62AA7" w:rsidRDefault="00B62AA7" w:rsidP="00B62AA7"/>
    <w:p w14:paraId="03B051F8" w14:textId="77777777" w:rsidR="006B14CF" w:rsidRDefault="006B14CF" w:rsidP="006B14CF">
      <w:pPr>
        <w:numPr>
          <w:ilvl w:val="0"/>
          <w:numId w:val="3"/>
        </w:numPr>
        <w:outlineLvl w:val="1"/>
        <w:rPr>
          <w:rFonts w:ascii="ＭＳ ゴシック" w:eastAsia="ＭＳ ゴシック" w:hAnsi="ＭＳ ゴシック"/>
          <w:b/>
          <w:sz w:val="24"/>
        </w:rPr>
      </w:pPr>
      <w:bookmarkStart w:id="23" w:name="_Toc463560361"/>
      <w:r>
        <w:rPr>
          <w:rFonts w:ascii="ＭＳ ゴシック" w:eastAsia="ＭＳ ゴシック" w:hAnsi="ＭＳ ゴシック" w:hint="eastAsia"/>
          <w:b/>
          <w:sz w:val="24"/>
        </w:rPr>
        <w:t>時間設定</w:t>
      </w:r>
      <w:bookmarkEnd w:id="23"/>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14:paraId="6EEE33DB" w14:textId="77777777" w:rsidTr="006B14CF">
        <w:tc>
          <w:tcPr>
            <w:tcW w:w="2088" w:type="dxa"/>
            <w:shd w:val="clear" w:color="auto" w:fill="C0C0C0"/>
          </w:tcPr>
          <w:p w14:paraId="1E453884" w14:textId="77777777" w:rsidR="006B14CF" w:rsidRDefault="006B14CF" w:rsidP="00E22788">
            <w:r>
              <w:rPr>
                <w:rFonts w:hint="eastAsia"/>
              </w:rPr>
              <w:t>機能</w:t>
            </w:r>
            <w:r>
              <w:rPr>
                <w:rFonts w:hint="eastAsia"/>
              </w:rPr>
              <w:t>ID</w:t>
            </w:r>
          </w:p>
        </w:tc>
        <w:tc>
          <w:tcPr>
            <w:tcW w:w="6614" w:type="dxa"/>
          </w:tcPr>
          <w:p w14:paraId="6095D3E0" w14:textId="77777777" w:rsidR="006B14CF" w:rsidRDefault="006B14CF" w:rsidP="00E22788">
            <w:r>
              <w:t>ID-</w:t>
            </w:r>
            <w:r>
              <w:rPr>
                <w:rFonts w:hint="eastAsia"/>
              </w:rPr>
              <w:t>001</w:t>
            </w:r>
          </w:p>
        </w:tc>
      </w:tr>
      <w:tr w:rsidR="006B14CF" w14:paraId="12C5752C" w14:textId="77777777" w:rsidTr="006B14CF">
        <w:tc>
          <w:tcPr>
            <w:tcW w:w="2088" w:type="dxa"/>
            <w:shd w:val="clear" w:color="auto" w:fill="C0C0C0"/>
          </w:tcPr>
          <w:p w14:paraId="43483F96" w14:textId="77777777" w:rsidR="006B14CF" w:rsidRDefault="006B14CF" w:rsidP="00E22788">
            <w:r>
              <w:rPr>
                <w:rFonts w:hint="eastAsia"/>
              </w:rPr>
              <w:t>概要</w:t>
            </w:r>
          </w:p>
        </w:tc>
        <w:tc>
          <w:tcPr>
            <w:tcW w:w="6614" w:type="dxa"/>
          </w:tcPr>
          <w:p w14:paraId="45BC2E0A" w14:textId="77777777" w:rsidR="006B14CF" w:rsidRDefault="00E37F2F" w:rsidP="00E22788">
            <w:r>
              <w:rPr>
                <w:rFonts w:hint="eastAsia"/>
              </w:rPr>
              <w:t>アラームの時刻の設定、タイマーの時間設定ができる。</w:t>
            </w:r>
          </w:p>
          <w:p w14:paraId="5F3F1996" w14:textId="77777777" w:rsidR="003D0596" w:rsidRDefault="00E37F2F" w:rsidP="00E22788">
            <w:r>
              <w:rPr>
                <w:rFonts w:hint="eastAsia"/>
              </w:rPr>
              <w:t>タイマー時間は最低</w:t>
            </w:r>
            <w:r w:rsidR="003D0596">
              <w:rPr>
                <w:rFonts w:hint="eastAsia"/>
              </w:rPr>
              <w:t>5</w:t>
            </w:r>
            <w:r>
              <w:rPr>
                <w:rFonts w:hint="eastAsia"/>
              </w:rPr>
              <w:t>分以上、最高</w:t>
            </w:r>
            <w:r>
              <w:rPr>
                <w:rFonts w:hint="eastAsia"/>
              </w:rPr>
              <w:t>30</w:t>
            </w:r>
            <w:r>
              <w:rPr>
                <w:rFonts w:hint="eastAsia"/>
              </w:rPr>
              <w:t>分までの中で</w:t>
            </w:r>
            <w:r>
              <w:rPr>
                <w:rFonts w:hint="eastAsia"/>
              </w:rPr>
              <w:t>5</w:t>
            </w:r>
            <w:r>
              <w:rPr>
                <w:rFonts w:hint="eastAsia"/>
              </w:rPr>
              <w:t>分単位で設定できる。</w:t>
            </w:r>
          </w:p>
        </w:tc>
      </w:tr>
    </w:tbl>
    <w:p w14:paraId="3C2CDF1E" w14:textId="77777777" w:rsidR="000A7F09" w:rsidRPr="000A7F09" w:rsidRDefault="000A7F09" w:rsidP="000A7F09">
      <w:pPr>
        <w:ind w:left="720"/>
        <w:outlineLvl w:val="1"/>
        <w:rPr>
          <w:rFonts w:ascii="ＭＳ ゴシック" w:eastAsia="ＭＳ ゴシック" w:hAnsi="ＭＳ ゴシック"/>
          <w:b/>
          <w:sz w:val="24"/>
        </w:rPr>
      </w:pPr>
    </w:p>
    <w:p w14:paraId="20785C57" w14:textId="77777777" w:rsidR="000A7F09" w:rsidRPr="000A7F09" w:rsidRDefault="000A7F09" w:rsidP="000A7F09">
      <w:pPr>
        <w:numPr>
          <w:ilvl w:val="0"/>
          <w:numId w:val="3"/>
        </w:numPr>
        <w:outlineLvl w:val="1"/>
        <w:rPr>
          <w:rFonts w:ascii="ＭＳ ゴシック" w:eastAsia="ＭＳ ゴシック" w:hAnsi="ＭＳ ゴシック"/>
          <w:b/>
          <w:sz w:val="24"/>
        </w:rPr>
      </w:pPr>
      <w:bookmarkStart w:id="24" w:name="_Toc463560362"/>
      <w:r>
        <w:rPr>
          <w:rFonts w:ascii="ＭＳ ゴシック" w:eastAsia="ＭＳ ゴシック" w:hAnsi="ＭＳ ゴシック" w:hint="eastAsia"/>
          <w:b/>
          <w:sz w:val="24"/>
        </w:rPr>
        <w:t>アラーム音設定</w:t>
      </w:r>
      <w:bookmarkEnd w:id="24"/>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A7F09" w14:paraId="135C2FEB" w14:textId="77777777" w:rsidTr="00E22788">
        <w:tc>
          <w:tcPr>
            <w:tcW w:w="2088" w:type="dxa"/>
            <w:shd w:val="clear" w:color="auto" w:fill="C0C0C0"/>
          </w:tcPr>
          <w:p w14:paraId="447B324C" w14:textId="77777777" w:rsidR="000A7F09" w:rsidRDefault="000A7F09" w:rsidP="00E22788">
            <w:r>
              <w:rPr>
                <w:rFonts w:hint="eastAsia"/>
              </w:rPr>
              <w:t>機能</w:t>
            </w:r>
            <w:r>
              <w:rPr>
                <w:rFonts w:hint="eastAsia"/>
              </w:rPr>
              <w:t>ID</w:t>
            </w:r>
          </w:p>
        </w:tc>
        <w:tc>
          <w:tcPr>
            <w:tcW w:w="6614" w:type="dxa"/>
          </w:tcPr>
          <w:p w14:paraId="45456C65" w14:textId="77777777" w:rsidR="000A7F09" w:rsidRDefault="000A7F09" w:rsidP="00E22788">
            <w:r>
              <w:t>ID-</w:t>
            </w:r>
            <w:r>
              <w:rPr>
                <w:rFonts w:hint="eastAsia"/>
              </w:rPr>
              <w:t>002</w:t>
            </w:r>
          </w:p>
        </w:tc>
      </w:tr>
      <w:tr w:rsidR="000A7F09" w14:paraId="3FF48EF0" w14:textId="77777777" w:rsidTr="00E22788">
        <w:tc>
          <w:tcPr>
            <w:tcW w:w="2088" w:type="dxa"/>
            <w:shd w:val="clear" w:color="auto" w:fill="C0C0C0"/>
          </w:tcPr>
          <w:p w14:paraId="52A6F9F3" w14:textId="77777777" w:rsidR="000A7F09" w:rsidRDefault="000A7F09" w:rsidP="00E22788">
            <w:r>
              <w:rPr>
                <w:rFonts w:hint="eastAsia"/>
              </w:rPr>
              <w:t>概要</w:t>
            </w:r>
          </w:p>
        </w:tc>
        <w:tc>
          <w:tcPr>
            <w:tcW w:w="6614" w:type="dxa"/>
          </w:tcPr>
          <w:p w14:paraId="6ACFC63A" w14:textId="77777777" w:rsidR="000A7F09" w:rsidRDefault="00AB071B" w:rsidP="000A7F09">
            <w:r>
              <w:rPr>
                <w:rFonts w:hint="eastAsia"/>
              </w:rPr>
              <w:t>アラームの音の設定、音量の設定ができる</w:t>
            </w:r>
            <w:r w:rsidR="000A7F09">
              <w:rPr>
                <w:rFonts w:hint="eastAsia"/>
              </w:rPr>
              <w:t>。</w:t>
            </w:r>
          </w:p>
        </w:tc>
      </w:tr>
    </w:tbl>
    <w:p w14:paraId="241C6E5F" w14:textId="77777777" w:rsidR="000A7F09" w:rsidRPr="000A7F09" w:rsidRDefault="000A7F09" w:rsidP="00047F49">
      <w:pPr>
        <w:ind w:left="720"/>
        <w:outlineLvl w:val="1"/>
        <w:rPr>
          <w:rFonts w:ascii="ＭＳ ゴシック" w:eastAsia="ＭＳ ゴシック" w:hAnsi="ＭＳ ゴシック"/>
          <w:b/>
          <w:sz w:val="24"/>
        </w:rPr>
      </w:pPr>
    </w:p>
    <w:p w14:paraId="71C2FC8A" w14:textId="77777777" w:rsidR="00047F49" w:rsidRPr="00047F49" w:rsidRDefault="00AB071B" w:rsidP="00047F49">
      <w:pPr>
        <w:numPr>
          <w:ilvl w:val="0"/>
          <w:numId w:val="3"/>
        </w:numPr>
        <w:outlineLvl w:val="1"/>
        <w:rPr>
          <w:rFonts w:ascii="ＭＳ ゴシック" w:eastAsia="ＭＳ ゴシック" w:hAnsi="ＭＳ ゴシック"/>
          <w:b/>
          <w:sz w:val="24"/>
        </w:rPr>
      </w:pPr>
      <w:bookmarkStart w:id="25" w:name="_Toc463560363"/>
      <w:r>
        <w:rPr>
          <w:rFonts w:ascii="ＭＳ ゴシック" w:eastAsia="ＭＳ ゴシック" w:hAnsi="ＭＳ ゴシック" w:hint="eastAsia"/>
          <w:b/>
          <w:sz w:val="24"/>
        </w:rPr>
        <w:t>端末鳴動</w:t>
      </w:r>
      <w:bookmarkEnd w:id="25"/>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14:paraId="1EED8E72" w14:textId="77777777" w:rsidTr="006B14CF">
        <w:tc>
          <w:tcPr>
            <w:tcW w:w="2088" w:type="dxa"/>
            <w:shd w:val="clear" w:color="auto" w:fill="C0C0C0"/>
          </w:tcPr>
          <w:p w14:paraId="605F25A7" w14:textId="77777777" w:rsidR="006B14CF" w:rsidRDefault="004260AB" w:rsidP="00E22788">
            <w:r>
              <w:rPr>
                <w:rFonts w:hint="eastAsia"/>
              </w:rPr>
              <w:t>機能</w:t>
            </w:r>
            <w:r w:rsidR="006B14CF">
              <w:rPr>
                <w:rFonts w:hint="eastAsia"/>
              </w:rPr>
              <w:t>ID</w:t>
            </w:r>
          </w:p>
        </w:tc>
        <w:tc>
          <w:tcPr>
            <w:tcW w:w="6614" w:type="dxa"/>
          </w:tcPr>
          <w:p w14:paraId="3D346AAF" w14:textId="77777777" w:rsidR="006B14CF" w:rsidRDefault="006B14CF" w:rsidP="00E22788">
            <w:r>
              <w:t>ID</w:t>
            </w:r>
            <w:r w:rsidR="000A7F09">
              <w:rPr>
                <w:rFonts w:hint="eastAsia"/>
              </w:rPr>
              <w:t>-003</w:t>
            </w:r>
          </w:p>
        </w:tc>
      </w:tr>
      <w:tr w:rsidR="006B14CF" w14:paraId="7930D3CF" w14:textId="77777777" w:rsidTr="006B14CF">
        <w:tc>
          <w:tcPr>
            <w:tcW w:w="2088" w:type="dxa"/>
            <w:shd w:val="clear" w:color="auto" w:fill="C0C0C0"/>
          </w:tcPr>
          <w:p w14:paraId="1A7E8136" w14:textId="77777777" w:rsidR="006B14CF" w:rsidRDefault="006B14CF" w:rsidP="00E22788">
            <w:r>
              <w:rPr>
                <w:rFonts w:hint="eastAsia"/>
              </w:rPr>
              <w:t>概要</w:t>
            </w:r>
          </w:p>
        </w:tc>
        <w:tc>
          <w:tcPr>
            <w:tcW w:w="6614" w:type="dxa"/>
          </w:tcPr>
          <w:p w14:paraId="022FA746" w14:textId="77777777" w:rsidR="00A47C72" w:rsidRDefault="00481B0E" w:rsidP="005C30F4">
            <w:r>
              <w:t>設定した</w:t>
            </w:r>
            <w:r w:rsidR="006B14CF">
              <w:rPr>
                <w:rFonts w:hint="eastAsia"/>
              </w:rPr>
              <w:t>アラーム</w:t>
            </w:r>
            <w:r w:rsidR="005C30F4">
              <w:rPr>
                <w:rFonts w:hint="eastAsia"/>
              </w:rPr>
              <w:t>の時刻にな</w:t>
            </w:r>
            <w:r w:rsidR="00944D39">
              <w:rPr>
                <w:rFonts w:hint="eastAsia"/>
              </w:rPr>
              <w:t>ると</w:t>
            </w:r>
            <w:r w:rsidR="00AB071B" w:rsidRPr="00AB071B">
              <w:rPr>
                <w:rFonts w:hint="eastAsia"/>
              </w:rPr>
              <w:t>音とバイブが</w:t>
            </w:r>
            <w:r w:rsidR="005C30F4">
              <w:rPr>
                <w:rFonts w:hint="eastAsia"/>
              </w:rPr>
              <w:t>鳴動する</w:t>
            </w:r>
            <w:r w:rsidR="00AB071B">
              <w:rPr>
                <w:rFonts w:hint="eastAsia"/>
              </w:rPr>
              <w:t>こと</w:t>
            </w:r>
            <w:r w:rsidR="005C30F4">
              <w:rPr>
                <w:rFonts w:hint="eastAsia"/>
              </w:rPr>
              <w:t>。</w:t>
            </w:r>
          </w:p>
        </w:tc>
      </w:tr>
    </w:tbl>
    <w:p w14:paraId="613AB2EC" w14:textId="77777777" w:rsidR="0092153D" w:rsidRDefault="0092153D" w:rsidP="00047F49">
      <w:pPr>
        <w:outlineLvl w:val="1"/>
        <w:rPr>
          <w:rFonts w:ascii="ＭＳ ゴシック" w:eastAsia="ＭＳ ゴシック" w:hAnsi="ＭＳ ゴシック"/>
          <w:b/>
          <w:sz w:val="24"/>
        </w:rPr>
      </w:pPr>
    </w:p>
    <w:p w14:paraId="23EEE8EB" w14:textId="77777777" w:rsidR="006B14CF" w:rsidRDefault="006B14CF" w:rsidP="006B14CF">
      <w:pPr>
        <w:numPr>
          <w:ilvl w:val="0"/>
          <w:numId w:val="3"/>
        </w:numPr>
        <w:outlineLvl w:val="1"/>
        <w:rPr>
          <w:rFonts w:ascii="ＭＳ ゴシック" w:eastAsia="ＭＳ ゴシック" w:hAnsi="ＭＳ ゴシック"/>
          <w:b/>
          <w:sz w:val="24"/>
        </w:rPr>
      </w:pPr>
      <w:bookmarkStart w:id="26" w:name="_Toc463560364"/>
      <w:r>
        <w:rPr>
          <w:rFonts w:ascii="ＭＳ ゴシック" w:eastAsia="ＭＳ ゴシック" w:hAnsi="ＭＳ ゴシック" w:hint="eastAsia"/>
          <w:b/>
          <w:sz w:val="24"/>
        </w:rPr>
        <w:t>タイマー</w:t>
      </w:r>
      <w:bookmarkEnd w:id="26"/>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14:paraId="3D722F58" w14:textId="77777777" w:rsidTr="006B14CF">
        <w:tc>
          <w:tcPr>
            <w:tcW w:w="2088" w:type="dxa"/>
            <w:shd w:val="clear" w:color="auto" w:fill="C0C0C0"/>
          </w:tcPr>
          <w:p w14:paraId="1F6A4967" w14:textId="77777777" w:rsidR="006B14CF" w:rsidRDefault="004260AB" w:rsidP="00E22788">
            <w:r>
              <w:rPr>
                <w:rFonts w:hint="eastAsia"/>
              </w:rPr>
              <w:t>機能</w:t>
            </w:r>
            <w:r w:rsidR="006B14CF">
              <w:rPr>
                <w:rFonts w:hint="eastAsia"/>
              </w:rPr>
              <w:t>ID</w:t>
            </w:r>
          </w:p>
        </w:tc>
        <w:tc>
          <w:tcPr>
            <w:tcW w:w="6614" w:type="dxa"/>
          </w:tcPr>
          <w:p w14:paraId="4B8EB994" w14:textId="77777777" w:rsidR="006B14CF" w:rsidRDefault="000A7F09" w:rsidP="00E22788">
            <w:r>
              <w:rPr>
                <w:rFonts w:hint="eastAsia"/>
              </w:rPr>
              <w:t>ID-004</w:t>
            </w:r>
          </w:p>
        </w:tc>
      </w:tr>
      <w:tr w:rsidR="006B14CF" w14:paraId="14A53E02" w14:textId="77777777" w:rsidTr="006B14CF">
        <w:tc>
          <w:tcPr>
            <w:tcW w:w="2088" w:type="dxa"/>
            <w:shd w:val="clear" w:color="auto" w:fill="C0C0C0"/>
          </w:tcPr>
          <w:p w14:paraId="608F0EDF" w14:textId="77777777" w:rsidR="006B14CF" w:rsidRDefault="006B14CF" w:rsidP="00E22788">
            <w:r>
              <w:rPr>
                <w:rFonts w:hint="eastAsia"/>
              </w:rPr>
              <w:t>概要</w:t>
            </w:r>
          </w:p>
        </w:tc>
        <w:tc>
          <w:tcPr>
            <w:tcW w:w="6614" w:type="dxa"/>
          </w:tcPr>
          <w:p w14:paraId="6B3A5AEC" w14:textId="77777777" w:rsidR="00035E09" w:rsidRDefault="00035E09" w:rsidP="00E22788">
            <w:r w:rsidRPr="00035E09">
              <w:rPr>
                <w:rFonts w:hint="eastAsia"/>
              </w:rPr>
              <w:t>鳴動</w:t>
            </w:r>
            <w:r w:rsidR="00712793">
              <w:rPr>
                <w:rFonts w:hint="eastAsia"/>
              </w:rPr>
              <w:t>す</w:t>
            </w:r>
            <w:r w:rsidRPr="00035E09">
              <w:rPr>
                <w:rFonts w:hint="eastAsia"/>
              </w:rPr>
              <w:t>ると同時にタイマーがスタートする</w:t>
            </w:r>
            <w:r w:rsidR="00AB071B">
              <w:rPr>
                <w:rFonts w:hint="eastAsia"/>
              </w:rPr>
              <w:t>こと</w:t>
            </w:r>
            <w:r w:rsidRPr="00035E09">
              <w:rPr>
                <w:rFonts w:hint="eastAsia"/>
              </w:rPr>
              <w:t>。</w:t>
            </w:r>
          </w:p>
          <w:p w14:paraId="38BF0EBD" w14:textId="77777777" w:rsidR="00AB071B" w:rsidRPr="006B14CF" w:rsidRDefault="009D1212" w:rsidP="009D1212">
            <w:r>
              <w:rPr>
                <w:rFonts w:hint="eastAsia"/>
              </w:rPr>
              <w:t>タイマー設定時間</w:t>
            </w:r>
            <w:ins w:id="27" w:author="大西" w:date="2016-10-08T17:57:00Z">
              <w:r w:rsidR="0038264F">
                <w:rPr>
                  <w:rFonts w:hint="eastAsia"/>
                </w:rPr>
                <w:t>が経過</w:t>
              </w:r>
            </w:ins>
            <w:ins w:id="28" w:author="大西" w:date="2016-10-08T17:58:00Z">
              <w:r w:rsidR="0038264F">
                <w:rPr>
                  <w:rFonts w:hint="eastAsia"/>
                </w:rPr>
                <w:t>する</w:t>
              </w:r>
            </w:ins>
            <w:del w:id="29" w:author="大西" w:date="2016-10-08T17:57:00Z">
              <w:r w:rsidDel="0038264F">
                <w:rPr>
                  <w:rFonts w:hint="eastAsia"/>
                </w:rPr>
                <w:delText>になる</w:delText>
              </w:r>
            </w:del>
            <w:r>
              <w:rPr>
                <w:rFonts w:hint="eastAsia"/>
              </w:rPr>
              <w:t>か、アクションに成功するまでタイマーは止まらずに動くこと。</w:t>
            </w:r>
          </w:p>
        </w:tc>
      </w:tr>
    </w:tbl>
    <w:p w14:paraId="224881EF" w14:textId="77777777" w:rsidR="00047F49" w:rsidRDefault="00047F49" w:rsidP="00047F49">
      <w:pPr>
        <w:outlineLvl w:val="1"/>
        <w:rPr>
          <w:rFonts w:ascii="ＭＳ ゴシック" w:eastAsia="ＭＳ ゴシック" w:hAnsi="ＭＳ ゴシック"/>
          <w:b/>
          <w:sz w:val="24"/>
        </w:rPr>
      </w:pPr>
    </w:p>
    <w:p w14:paraId="52AD71EF" w14:textId="77777777" w:rsidR="006B14CF" w:rsidRDefault="006B14CF" w:rsidP="006B14CF">
      <w:pPr>
        <w:numPr>
          <w:ilvl w:val="0"/>
          <w:numId w:val="3"/>
        </w:numPr>
        <w:outlineLvl w:val="1"/>
        <w:rPr>
          <w:rFonts w:ascii="ＭＳ ゴシック" w:eastAsia="ＭＳ ゴシック" w:hAnsi="ＭＳ ゴシック"/>
          <w:b/>
          <w:sz w:val="24"/>
        </w:rPr>
      </w:pPr>
      <w:bookmarkStart w:id="30" w:name="_Toc463560365"/>
      <w:r>
        <w:rPr>
          <w:rFonts w:ascii="ＭＳ ゴシック" w:eastAsia="ＭＳ ゴシック" w:hAnsi="ＭＳ ゴシック" w:hint="eastAsia"/>
          <w:b/>
          <w:sz w:val="24"/>
        </w:rPr>
        <w:t>アクション</w:t>
      </w:r>
      <w:bookmarkEnd w:id="30"/>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14:paraId="1238D71F" w14:textId="77777777" w:rsidTr="006B14CF">
        <w:tc>
          <w:tcPr>
            <w:tcW w:w="2084" w:type="dxa"/>
            <w:shd w:val="clear" w:color="auto" w:fill="C0C0C0"/>
          </w:tcPr>
          <w:p w14:paraId="62F8BBEF" w14:textId="77777777" w:rsidR="006B14CF" w:rsidRDefault="004260AB" w:rsidP="00E22788">
            <w:r>
              <w:rPr>
                <w:rFonts w:hint="eastAsia"/>
              </w:rPr>
              <w:t>機能</w:t>
            </w:r>
            <w:r w:rsidR="006B14CF">
              <w:rPr>
                <w:rFonts w:hint="eastAsia"/>
              </w:rPr>
              <w:t>ID</w:t>
            </w:r>
          </w:p>
        </w:tc>
        <w:tc>
          <w:tcPr>
            <w:tcW w:w="6614" w:type="dxa"/>
          </w:tcPr>
          <w:p w14:paraId="7B4E9F0E" w14:textId="77777777" w:rsidR="006B14CF" w:rsidRDefault="000A7F09" w:rsidP="00E22788">
            <w:r>
              <w:rPr>
                <w:rFonts w:hint="eastAsia"/>
              </w:rPr>
              <w:t>ID-005</w:t>
            </w:r>
          </w:p>
        </w:tc>
      </w:tr>
      <w:tr w:rsidR="006B14CF" w14:paraId="750366A0" w14:textId="77777777" w:rsidTr="006B14CF">
        <w:tc>
          <w:tcPr>
            <w:tcW w:w="2084" w:type="dxa"/>
            <w:shd w:val="clear" w:color="auto" w:fill="C0C0C0"/>
          </w:tcPr>
          <w:p w14:paraId="29A17DA1" w14:textId="77777777" w:rsidR="006B14CF" w:rsidRDefault="006B14CF" w:rsidP="00E22788">
            <w:r>
              <w:rPr>
                <w:rFonts w:hint="eastAsia"/>
              </w:rPr>
              <w:t>概要</w:t>
            </w:r>
          </w:p>
        </w:tc>
        <w:tc>
          <w:tcPr>
            <w:tcW w:w="6614" w:type="dxa"/>
          </w:tcPr>
          <w:p w14:paraId="335D5A43" w14:textId="77777777" w:rsidR="001C0C1A" w:rsidRDefault="001C0C1A" w:rsidP="00E22788">
            <w:r>
              <w:rPr>
                <w:rFonts w:hint="eastAsia"/>
              </w:rPr>
              <w:t>鳴動すると同時にアクションが起こること。</w:t>
            </w:r>
          </w:p>
          <w:p w14:paraId="1F5C8ED7" w14:textId="77777777" w:rsidR="009D1212" w:rsidRDefault="009D1212" w:rsidP="00E22788">
            <w:pPr>
              <w:rPr>
                <w:ins w:id="31" w:author="大西" w:date="2016-10-08T18:01:00Z"/>
              </w:rPr>
            </w:pPr>
            <w:r>
              <w:rPr>
                <w:rFonts w:hint="eastAsia"/>
              </w:rPr>
              <w:t>成功するかタイマー</w:t>
            </w:r>
            <w:ins w:id="32" w:author="大西" w:date="2016-10-08T17:56:00Z">
              <w:r w:rsidR="0038264F">
                <w:rPr>
                  <w:rFonts w:hint="eastAsia"/>
                </w:rPr>
                <w:t>設定時間</w:t>
              </w:r>
            </w:ins>
            <w:del w:id="33" w:author="大西" w:date="2016-10-08T17:56:00Z">
              <w:r w:rsidDel="0038264F">
                <w:rPr>
                  <w:rFonts w:hint="eastAsia"/>
                </w:rPr>
                <w:delText>時刻</w:delText>
              </w:r>
            </w:del>
            <w:ins w:id="34" w:author="大西" w:date="2016-10-08T17:57:00Z">
              <w:r w:rsidR="0038264F">
                <w:rPr>
                  <w:rFonts w:hint="eastAsia"/>
                </w:rPr>
                <w:t>が経過すると</w:t>
              </w:r>
            </w:ins>
            <w:del w:id="35" w:author="大西" w:date="2016-10-08T17:57:00Z">
              <w:r w:rsidDel="0038264F">
                <w:rPr>
                  <w:rFonts w:hint="eastAsia"/>
                </w:rPr>
                <w:delText>になると</w:delText>
              </w:r>
            </w:del>
            <w:r>
              <w:rPr>
                <w:rFonts w:hint="eastAsia"/>
              </w:rPr>
              <w:t>アクションは終了すること。</w:t>
            </w:r>
          </w:p>
          <w:p w14:paraId="3CE0810F" w14:textId="77777777" w:rsidR="0038264F" w:rsidRDefault="0038264F" w:rsidP="00E22788">
            <w:pPr>
              <w:rPr>
                <w:ins w:id="36" w:author="大西" w:date="2016-10-08T18:02:00Z"/>
              </w:rPr>
            </w:pPr>
            <w:ins w:id="37" w:author="大西" w:date="2016-10-08T18:01:00Z">
              <w:r>
                <w:rPr>
                  <w:rFonts w:hint="eastAsia"/>
                </w:rPr>
                <w:t>アクションの内容は計算式を出題し</w:t>
              </w:r>
            </w:ins>
            <w:ins w:id="38" w:author="大西" w:date="2016-10-08T18:02:00Z">
              <w:r>
                <w:rPr>
                  <w:rFonts w:hint="eastAsia"/>
                </w:rPr>
                <w:t>答えを求めさせること。</w:t>
              </w:r>
            </w:ins>
          </w:p>
          <w:p w14:paraId="0BC3E3B6" w14:textId="77777777" w:rsidR="0038264F" w:rsidRPr="009D1212" w:rsidRDefault="0038264F" w:rsidP="00E22788"/>
        </w:tc>
      </w:tr>
      <w:tr w:rsidR="0038264F" w14:paraId="05DA637A" w14:textId="77777777" w:rsidTr="006B14CF">
        <w:trPr>
          <w:ins w:id="39" w:author="大西" w:date="2016-10-08T18:02:00Z"/>
        </w:trPr>
        <w:tc>
          <w:tcPr>
            <w:tcW w:w="2084" w:type="dxa"/>
            <w:shd w:val="clear" w:color="auto" w:fill="C0C0C0"/>
          </w:tcPr>
          <w:p w14:paraId="1E84FA18" w14:textId="77777777" w:rsidR="0038264F" w:rsidRDefault="0038264F" w:rsidP="00E22788">
            <w:pPr>
              <w:rPr>
                <w:ins w:id="40" w:author="大西" w:date="2016-10-08T18:02:00Z"/>
              </w:rPr>
            </w:pPr>
            <w:ins w:id="41" w:author="大西" w:date="2016-10-08T18:03:00Z">
              <w:r>
                <w:rPr>
                  <w:rFonts w:hint="eastAsia"/>
                </w:rPr>
                <w:t>機能</w:t>
              </w:r>
            </w:ins>
            <w:ins w:id="42" w:author="大西" w:date="2016-10-08T18:04:00Z">
              <w:r>
                <w:t>ID</w:t>
              </w:r>
            </w:ins>
          </w:p>
        </w:tc>
        <w:tc>
          <w:tcPr>
            <w:tcW w:w="6614" w:type="dxa"/>
          </w:tcPr>
          <w:p w14:paraId="6E7B28D5" w14:textId="224475E0" w:rsidR="0038264F" w:rsidRDefault="0038264F" w:rsidP="00E22788">
            <w:pPr>
              <w:rPr>
                <w:ins w:id="43" w:author="大西" w:date="2016-10-08T18:02:00Z"/>
              </w:rPr>
            </w:pPr>
            <w:ins w:id="44" w:author="大西" w:date="2016-10-08T18:02:00Z">
              <w:r>
                <w:t>ID-00</w:t>
              </w:r>
            </w:ins>
            <w:ins w:id="45" w:author="大西" w:date="2016-10-08T18:15:00Z">
              <w:r w:rsidR="006125DC">
                <w:t>8</w:t>
              </w:r>
            </w:ins>
          </w:p>
        </w:tc>
      </w:tr>
      <w:tr w:rsidR="0038264F" w14:paraId="187589EB" w14:textId="77777777" w:rsidTr="006B14CF">
        <w:trPr>
          <w:ins w:id="46" w:author="大西" w:date="2016-10-08T18:04:00Z"/>
        </w:trPr>
        <w:tc>
          <w:tcPr>
            <w:tcW w:w="2084" w:type="dxa"/>
            <w:shd w:val="clear" w:color="auto" w:fill="C0C0C0"/>
          </w:tcPr>
          <w:p w14:paraId="2626E89C" w14:textId="77777777" w:rsidR="0038264F" w:rsidRDefault="0038264F" w:rsidP="00E22788">
            <w:pPr>
              <w:rPr>
                <w:ins w:id="47" w:author="大西" w:date="2016-10-08T18:04:00Z"/>
              </w:rPr>
            </w:pPr>
            <w:ins w:id="48" w:author="大西" w:date="2016-10-08T18:04:00Z">
              <w:r>
                <w:rPr>
                  <w:rFonts w:hint="eastAsia"/>
                </w:rPr>
                <w:t>概要</w:t>
              </w:r>
            </w:ins>
          </w:p>
        </w:tc>
        <w:tc>
          <w:tcPr>
            <w:tcW w:w="6614" w:type="dxa"/>
          </w:tcPr>
          <w:p w14:paraId="3DB65F5F" w14:textId="1C5BA756" w:rsidR="0038264F" w:rsidRDefault="0038264F" w:rsidP="00E22788">
            <w:pPr>
              <w:rPr>
                <w:ins w:id="49" w:author="大西" w:date="2016-10-08T18:04:00Z"/>
              </w:rPr>
            </w:pPr>
            <w:ins w:id="50" w:author="大西" w:date="2016-10-08T18:04:00Z">
              <w:r>
                <w:rPr>
                  <w:rFonts w:hint="eastAsia"/>
                </w:rPr>
                <w:t>計算式の回答を三択から選ばせること</w:t>
              </w:r>
            </w:ins>
            <w:ins w:id="51" w:author="大西" w:date="2016-10-08T18:05:00Z">
              <w:r>
                <w:rPr>
                  <w:rFonts w:hint="eastAsia"/>
                </w:rPr>
                <w:t>。</w:t>
              </w:r>
            </w:ins>
            <w:ins w:id="52" w:author="大西" w:date="2016-10-08T18:10:00Z">
              <w:r w:rsidR="00BF55DD">
                <w:rPr>
                  <w:rFonts w:hint="eastAsia"/>
                </w:rPr>
                <w:t>※三択の見せ方は爆弾のコードを切りように見せること。</w:t>
              </w:r>
            </w:ins>
          </w:p>
        </w:tc>
      </w:tr>
      <w:tr w:rsidR="0038264F" w14:paraId="260D00AA" w14:textId="77777777" w:rsidTr="006B14CF">
        <w:trPr>
          <w:ins w:id="53" w:author="大西" w:date="2016-10-08T18:05:00Z"/>
        </w:trPr>
        <w:tc>
          <w:tcPr>
            <w:tcW w:w="2084" w:type="dxa"/>
            <w:shd w:val="clear" w:color="auto" w:fill="C0C0C0"/>
          </w:tcPr>
          <w:p w14:paraId="7038BE01" w14:textId="77777777" w:rsidR="0038264F" w:rsidRDefault="0038264F" w:rsidP="00E22788">
            <w:pPr>
              <w:rPr>
                <w:ins w:id="54" w:author="大西" w:date="2016-10-08T18:05:00Z"/>
              </w:rPr>
            </w:pPr>
            <w:ins w:id="55" w:author="大西" w:date="2016-10-08T18:05:00Z">
              <w:r>
                <w:rPr>
                  <w:rFonts w:hint="eastAsia"/>
                </w:rPr>
                <w:t>機能</w:t>
              </w:r>
              <w:r>
                <w:t>ID</w:t>
              </w:r>
            </w:ins>
          </w:p>
        </w:tc>
        <w:tc>
          <w:tcPr>
            <w:tcW w:w="6614" w:type="dxa"/>
          </w:tcPr>
          <w:p w14:paraId="4BDE3110" w14:textId="173D81F9" w:rsidR="0038264F" w:rsidRDefault="0038264F" w:rsidP="00E22788">
            <w:pPr>
              <w:rPr>
                <w:ins w:id="56" w:author="大西" w:date="2016-10-08T18:05:00Z"/>
              </w:rPr>
            </w:pPr>
            <w:ins w:id="57" w:author="大西" w:date="2016-10-08T18:05:00Z">
              <w:r>
                <w:t>ID-00</w:t>
              </w:r>
              <w:r w:rsidR="006125DC">
                <w:t>9</w:t>
              </w:r>
            </w:ins>
          </w:p>
        </w:tc>
      </w:tr>
      <w:tr w:rsidR="0038264F" w14:paraId="7843D26B" w14:textId="77777777" w:rsidTr="006B14CF">
        <w:trPr>
          <w:ins w:id="58" w:author="大西" w:date="2016-10-08T18:05:00Z"/>
        </w:trPr>
        <w:tc>
          <w:tcPr>
            <w:tcW w:w="2084" w:type="dxa"/>
            <w:shd w:val="clear" w:color="auto" w:fill="C0C0C0"/>
          </w:tcPr>
          <w:p w14:paraId="5BDF4908" w14:textId="77777777" w:rsidR="0038264F" w:rsidRDefault="0038264F" w:rsidP="00E22788">
            <w:pPr>
              <w:rPr>
                <w:ins w:id="59" w:author="大西" w:date="2016-10-08T18:05:00Z"/>
              </w:rPr>
            </w:pPr>
            <w:ins w:id="60" w:author="大西" w:date="2016-10-08T18:05:00Z">
              <w:r>
                <w:rPr>
                  <w:rFonts w:hint="eastAsia"/>
                </w:rPr>
                <w:t>概要</w:t>
              </w:r>
            </w:ins>
          </w:p>
        </w:tc>
        <w:tc>
          <w:tcPr>
            <w:tcW w:w="6614" w:type="dxa"/>
          </w:tcPr>
          <w:p w14:paraId="2001987E" w14:textId="77777777" w:rsidR="0038264F" w:rsidRDefault="0038264F" w:rsidP="00E22788">
            <w:pPr>
              <w:rPr>
                <w:ins w:id="61" w:author="大西" w:date="2016-10-08T18:05:00Z"/>
              </w:rPr>
            </w:pPr>
            <w:ins w:id="62" w:author="大西" w:date="2016-10-08T18:05:00Z">
              <w:r>
                <w:rPr>
                  <w:rFonts w:hint="eastAsia"/>
                </w:rPr>
                <w:t>計算式の</w:t>
              </w:r>
            </w:ins>
            <w:ins w:id="63" w:author="大西" w:date="2016-10-08T18:06:00Z">
              <w:r>
                <w:rPr>
                  <w:rFonts w:hint="eastAsia"/>
                </w:rPr>
                <w:t>内容は毎回変わること。</w:t>
              </w:r>
            </w:ins>
          </w:p>
        </w:tc>
      </w:tr>
    </w:tbl>
    <w:p w14:paraId="5CEC38FF" w14:textId="26A6ED94" w:rsidR="00BF55DD" w:rsidRDefault="00BF55DD" w:rsidP="00047F49">
      <w:pPr>
        <w:pStyle w:val="a3"/>
        <w:ind w:leftChars="0" w:left="720"/>
        <w:outlineLvl w:val="1"/>
        <w:rPr>
          <w:ins w:id="64" w:author="大西" w:date="2016-10-08T18:07:00Z"/>
          <w:rFonts w:ascii="ＭＳ ゴシック" w:eastAsia="ＭＳ ゴシック" w:hAnsi="ＭＳ ゴシック"/>
          <w:b/>
          <w:sz w:val="24"/>
        </w:rPr>
      </w:pPr>
      <w:ins w:id="65" w:author="大西" w:date="2016-10-08T18:07:00Z">
        <w:r>
          <w:rPr>
            <w:rFonts w:ascii="ＭＳ ゴシック" w:eastAsia="ＭＳ ゴシック" w:hAnsi="ＭＳ ゴシック"/>
            <w:b/>
            <w:sz w:val="24"/>
          </w:rPr>
          <w:lastRenderedPageBreak/>
          <w:br w:type="page"/>
        </w:r>
      </w:ins>
    </w:p>
    <w:p w14:paraId="6CF509E6" w14:textId="77777777" w:rsidR="00B62AA7" w:rsidRDefault="00B62AA7" w:rsidP="00047F49">
      <w:pPr>
        <w:pStyle w:val="a3"/>
        <w:ind w:leftChars="0" w:left="720"/>
        <w:outlineLvl w:val="1"/>
        <w:rPr>
          <w:rFonts w:ascii="ＭＳ ゴシック" w:eastAsia="ＭＳ ゴシック" w:hAnsi="ＭＳ ゴシック"/>
          <w:b/>
          <w:sz w:val="24"/>
        </w:rPr>
      </w:pPr>
    </w:p>
    <w:p w14:paraId="6D537EA7" w14:textId="77777777" w:rsidR="0092153D" w:rsidRPr="006125DC" w:rsidRDefault="0092153D" w:rsidP="0038264F">
      <w:pPr>
        <w:pStyle w:val="a3"/>
        <w:numPr>
          <w:ilvl w:val="0"/>
          <w:numId w:val="3"/>
        </w:numPr>
        <w:ind w:leftChars="0"/>
        <w:outlineLvl w:val="1"/>
      </w:pPr>
      <w:bookmarkStart w:id="66" w:name="_Toc463560366"/>
      <w:r w:rsidRPr="006125DC">
        <w:rPr>
          <w:rFonts w:hint="eastAsia"/>
        </w:rPr>
        <w:t>成功演出</w:t>
      </w:r>
      <w:bookmarkEnd w:id="66"/>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92153D" w14:paraId="473E11BE" w14:textId="77777777" w:rsidTr="00E8296A">
        <w:tc>
          <w:tcPr>
            <w:tcW w:w="2084" w:type="dxa"/>
            <w:shd w:val="clear" w:color="auto" w:fill="C0C0C0"/>
          </w:tcPr>
          <w:p w14:paraId="372EBBB6" w14:textId="77777777" w:rsidR="0092153D" w:rsidRDefault="0092153D" w:rsidP="00E8296A">
            <w:r>
              <w:rPr>
                <w:rFonts w:hint="eastAsia"/>
              </w:rPr>
              <w:t>機能</w:t>
            </w:r>
            <w:r>
              <w:rPr>
                <w:rFonts w:hint="eastAsia"/>
              </w:rPr>
              <w:t>ID</w:t>
            </w:r>
          </w:p>
        </w:tc>
        <w:tc>
          <w:tcPr>
            <w:tcW w:w="6614" w:type="dxa"/>
          </w:tcPr>
          <w:p w14:paraId="16E41674" w14:textId="006C731B" w:rsidR="0092153D" w:rsidRDefault="0092153D" w:rsidP="00E8296A">
            <w:r>
              <w:rPr>
                <w:rFonts w:hint="eastAsia"/>
              </w:rPr>
              <w:t>ID-006</w:t>
            </w:r>
          </w:p>
        </w:tc>
      </w:tr>
      <w:tr w:rsidR="0092153D" w14:paraId="7A7D389D" w14:textId="77777777" w:rsidTr="00E8296A">
        <w:tc>
          <w:tcPr>
            <w:tcW w:w="2084" w:type="dxa"/>
            <w:shd w:val="clear" w:color="auto" w:fill="C0C0C0"/>
          </w:tcPr>
          <w:p w14:paraId="333B894E" w14:textId="77777777" w:rsidR="0092153D" w:rsidRDefault="0092153D" w:rsidP="00E8296A">
            <w:r>
              <w:rPr>
                <w:rFonts w:hint="eastAsia"/>
              </w:rPr>
              <w:t>概要</w:t>
            </w:r>
          </w:p>
        </w:tc>
        <w:tc>
          <w:tcPr>
            <w:tcW w:w="6614" w:type="dxa"/>
          </w:tcPr>
          <w:p w14:paraId="0E0F42AA" w14:textId="77777777" w:rsidR="0092153D" w:rsidRDefault="0092153D" w:rsidP="00E8296A">
            <w:r>
              <w:t>アクションに成功するとタイマー</w:t>
            </w:r>
            <w:r w:rsidR="00A47C72">
              <w:rPr>
                <w:rFonts w:hint="eastAsia"/>
              </w:rPr>
              <w:t>と鳴動</w:t>
            </w:r>
            <w:r>
              <w:t>が止ま</w:t>
            </w:r>
            <w:r>
              <w:rPr>
                <w:rFonts w:hint="eastAsia"/>
              </w:rPr>
              <w:t>り</w:t>
            </w:r>
            <w:r w:rsidR="00A47C72">
              <w:rPr>
                <w:rFonts w:hint="eastAsia"/>
              </w:rPr>
              <w:t>成功</w:t>
            </w:r>
            <w:r w:rsidR="00D85025">
              <w:rPr>
                <w:rFonts w:hint="eastAsia"/>
              </w:rPr>
              <w:t>演出が発生</w:t>
            </w:r>
            <w:r w:rsidR="00B62AA7">
              <w:t>すること。</w:t>
            </w:r>
          </w:p>
        </w:tc>
      </w:tr>
    </w:tbl>
    <w:p w14:paraId="30F1DC77" w14:textId="77777777" w:rsidR="001C0C1A" w:rsidRDefault="001C0C1A" w:rsidP="001C0C1A">
      <w:pPr>
        <w:outlineLvl w:val="1"/>
        <w:rPr>
          <w:rFonts w:ascii="ＭＳ ゴシック" w:eastAsia="ＭＳ ゴシック" w:hAnsi="ＭＳ ゴシック"/>
          <w:b/>
          <w:sz w:val="24"/>
        </w:rPr>
      </w:pPr>
    </w:p>
    <w:p w14:paraId="49A39DC4" w14:textId="77777777" w:rsidR="00B62AA7" w:rsidRDefault="00B62AA7" w:rsidP="001C0C1A">
      <w:pPr>
        <w:outlineLvl w:val="1"/>
        <w:rPr>
          <w:rFonts w:ascii="ＭＳ ゴシック" w:eastAsia="ＭＳ ゴシック" w:hAnsi="ＭＳ ゴシック"/>
          <w:b/>
          <w:sz w:val="24"/>
        </w:rPr>
      </w:pPr>
    </w:p>
    <w:p w14:paraId="36169A41" w14:textId="77777777" w:rsidR="00B62AA7" w:rsidRDefault="00B62AA7" w:rsidP="001C0C1A">
      <w:pPr>
        <w:outlineLvl w:val="1"/>
        <w:rPr>
          <w:rFonts w:ascii="ＭＳ ゴシック" w:eastAsia="ＭＳ ゴシック" w:hAnsi="ＭＳ ゴシック"/>
          <w:b/>
          <w:sz w:val="24"/>
        </w:rPr>
      </w:pPr>
    </w:p>
    <w:p w14:paraId="1C286FAE" w14:textId="77777777" w:rsidR="00B62AA7" w:rsidRPr="001C0C1A" w:rsidRDefault="00B62AA7" w:rsidP="001C0C1A">
      <w:pPr>
        <w:outlineLvl w:val="1"/>
        <w:rPr>
          <w:rFonts w:ascii="ＭＳ ゴシック" w:eastAsia="ＭＳ ゴシック" w:hAnsi="ＭＳ ゴシック"/>
          <w:b/>
          <w:sz w:val="24"/>
        </w:rPr>
      </w:pPr>
    </w:p>
    <w:p w14:paraId="5651254D" w14:textId="77777777" w:rsidR="006B14CF" w:rsidRPr="006B14CF" w:rsidRDefault="006B14CF" w:rsidP="006B14CF">
      <w:pPr>
        <w:pStyle w:val="a3"/>
        <w:numPr>
          <w:ilvl w:val="0"/>
          <w:numId w:val="3"/>
        </w:numPr>
        <w:ind w:leftChars="0"/>
        <w:outlineLvl w:val="1"/>
        <w:rPr>
          <w:rFonts w:ascii="ＭＳ ゴシック" w:eastAsia="ＭＳ ゴシック" w:hAnsi="ＭＳ ゴシック"/>
          <w:b/>
          <w:sz w:val="24"/>
        </w:rPr>
      </w:pPr>
      <w:bookmarkStart w:id="67" w:name="_Toc463560367"/>
      <w:r>
        <w:rPr>
          <w:rFonts w:ascii="ＭＳ ゴシック" w:eastAsia="ＭＳ ゴシック" w:hAnsi="ＭＳ ゴシック" w:hint="eastAsia"/>
          <w:b/>
          <w:sz w:val="24"/>
        </w:rPr>
        <w:t>爆発演出</w:t>
      </w:r>
      <w:bookmarkEnd w:id="67"/>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14:paraId="4D18CB78" w14:textId="77777777" w:rsidTr="00E22788">
        <w:tc>
          <w:tcPr>
            <w:tcW w:w="2084" w:type="dxa"/>
            <w:shd w:val="clear" w:color="auto" w:fill="C0C0C0"/>
          </w:tcPr>
          <w:p w14:paraId="0210D291" w14:textId="77777777" w:rsidR="006B14CF" w:rsidRDefault="004260AB" w:rsidP="00E22788">
            <w:r>
              <w:rPr>
                <w:rFonts w:hint="eastAsia"/>
              </w:rPr>
              <w:t>機能</w:t>
            </w:r>
            <w:r w:rsidR="006B14CF">
              <w:rPr>
                <w:rFonts w:hint="eastAsia"/>
              </w:rPr>
              <w:t>ID</w:t>
            </w:r>
          </w:p>
        </w:tc>
        <w:tc>
          <w:tcPr>
            <w:tcW w:w="6614" w:type="dxa"/>
          </w:tcPr>
          <w:p w14:paraId="5A6AC51D" w14:textId="16100A6B" w:rsidR="006B14CF" w:rsidRDefault="006B14CF" w:rsidP="00E22788">
            <w:r>
              <w:rPr>
                <w:rFonts w:hint="eastAsia"/>
              </w:rPr>
              <w:t>ID-00</w:t>
            </w:r>
            <w:r w:rsidR="0092153D">
              <w:rPr>
                <w:rFonts w:hint="eastAsia"/>
              </w:rPr>
              <w:t>7</w:t>
            </w:r>
          </w:p>
        </w:tc>
      </w:tr>
      <w:tr w:rsidR="006B14CF" w14:paraId="64867A2C" w14:textId="77777777" w:rsidTr="00E22788">
        <w:tc>
          <w:tcPr>
            <w:tcW w:w="2084" w:type="dxa"/>
            <w:shd w:val="clear" w:color="auto" w:fill="C0C0C0"/>
          </w:tcPr>
          <w:p w14:paraId="4B429495" w14:textId="77777777" w:rsidR="006B14CF" w:rsidRDefault="006B14CF" w:rsidP="00E22788">
            <w:r>
              <w:rPr>
                <w:rFonts w:hint="eastAsia"/>
              </w:rPr>
              <w:t>概要</w:t>
            </w:r>
          </w:p>
        </w:tc>
        <w:tc>
          <w:tcPr>
            <w:tcW w:w="6614" w:type="dxa"/>
          </w:tcPr>
          <w:p w14:paraId="544AF7BD" w14:textId="77777777" w:rsidR="00B62AA7" w:rsidRDefault="00AB071B" w:rsidP="00B62AA7">
            <w:r w:rsidRPr="001C0C1A">
              <w:rPr>
                <w:rFonts w:hint="eastAsia"/>
              </w:rPr>
              <w:t>タイマーの設定</w:t>
            </w:r>
            <w:ins w:id="68" w:author="大西" w:date="2016-10-08T17:58:00Z">
              <w:r w:rsidR="0038264F">
                <w:rPr>
                  <w:rFonts w:hint="eastAsia"/>
                </w:rPr>
                <w:t>時間が経過すると</w:t>
              </w:r>
            </w:ins>
            <w:r w:rsidRPr="001C0C1A">
              <w:rPr>
                <w:rFonts w:hint="eastAsia"/>
              </w:rPr>
              <w:t>時刻になると爆発演出が起こること。</w:t>
            </w:r>
            <w:r w:rsidR="00B62AA7" w:rsidRPr="001C0C1A">
              <w:rPr>
                <w:rFonts w:hint="eastAsia"/>
              </w:rPr>
              <w:t>（爆発音が</w:t>
            </w:r>
            <w:r w:rsidR="00B62AA7" w:rsidRPr="001C0C1A">
              <w:rPr>
                <w:rFonts w:hint="eastAsia"/>
              </w:rPr>
              <w:t>1</w:t>
            </w:r>
            <w:r w:rsidR="00B62AA7" w:rsidRPr="001C0C1A">
              <w:rPr>
                <w:rFonts w:hint="eastAsia"/>
              </w:rPr>
              <w:t>分間鳴る。爆発演出の画面になる。）</w:t>
            </w:r>
          </w:p>
          <w:p w14:paraId="5B0EDECE" w14:textId="77777777" w:rsidR="009D1212" w:rsidRPr="001C0C1A" w:rsidRDefault="009D1212" w:rsidP="00B62AA7">
            <w:r>
              <w:t>アクションに失敗で爆発</w:t>
            </w:r>
            <w:r w:rsidR="00B62AA7">
              <w:t>演出が起こり、その後再びアクションに戻ること。</w:t>
            </w:r>
          </w:p>
        </w:tc>
      </w:tr>
    </w:tbl>
    <w:p w14:paraId="1609D50F" w14:textId="77777777" w:rsidR="00952B53" w:rsidRDefault="00952B53" w:rsidP="00952B53">
      <w:pPr>
        <w:ind w:right="840"/>
      </w:pPr>
    </w:p>
    <w:p w14:paraId="123F6995" w14:textId="77777777" w:rsidR="00D9011A" w:rsidRDefault="006F4DFF" w:rsidP="00952B53">
      <w:pPr>
        <w:ind w:right="840"/>
        <w:jc w:val="right"/>
      </w:pPr>
      <w:r>
        <w:t>―</w:t>
      </w:r>
      <w:r>
        <w:rPr>
          <w:rFonts w:hint="eastAsia"/>
        </w:rPr>
        <w:t>以上</w:t>
      </w:r>
      <w:r>
        <w:t>―</w:t>
      </w:r>
    </w:p>
    <w:sectPr w:rsidR="00D90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antinghei TC Heavy">
    <w:panose1 w:val="03000509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BDE"/>
    <w:multiLevelType w:val="hybridMultilevel"/>
    <w:tmpl w:val="D0861EF2"/>
    <w:lvl w:ilvl="0" w:tplc="4662A2AA">
      <w:start w:val="1"/>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8802967"/>
    <w:multiLevelType w:val="multilevel"/>
    <w:tmpl w:val="52340188"/>
    <w:lvl w:ilvl="0">
      <w:start w:val="1"/>
      <w:numFmt w:val="decimal"/>
      <w:pStyle w:val="1"/>
      <w:lvlText w:val="%1."/>
      <w:lvlJc w:val="left"/>
      <w:pPr>
        <w:ind w:left="425" w:hanging="425"/>
      </w:pPr>
    </w:lvl>
    <w:lvl w:ilvl="1">
      <w:start w:val="1"/>
      <w:numFmt w:val="decimal"/>
      <w:pStyle w:val="2"/>
      <w:lvlText w:val="%1.%2."/>
      <w:lvlJc w:val="left"/>
      <w:pPr>
        <w:tabs>
          <w:tab w:val="num" w:pos="1531"/>
        </w:tabs>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77D4A91"/>
    <w:multiLevelType w:val="hybridMultilevel"/>
    <w:tmpl w:val="C6DA2574"/>
    <w:lvl w:ilvl="0" w:tplc="FFFFFFFF">
      <w:start w:val="1"/>
      <w:numFmt w:val="decimalFullWidth"/>
      <w:lvlText w:val="（%1）"/>
      <w:lvlJc w:val="left"/>
      <w:pPr>
        <w:ind w:left="420" w:hanging="420"/>
      </w:pPr>
      <w:rPr>
        <w:rFonts w:hint="default"/>
      </w:rPr>
    </w:lvl>
    <w:lvl w:ilvl="1" w:tplc="04090017" w:tentative="1">
      <w:start w:val="1"/>
      <w:numFmt w:val="aiueoFullWidth"/>
      <w:lvlText w:val="(%2)"/>
      <w:lvlJc w:val="left"/>
      <w:pPr>
        <w:ind w:left="-2137" w:hanging="420"/>
      </w:pPr>
    </w:lvl>
    <w:lvl w:ilvl="2" w:tplc="04090011" w:tentative="1">
      <w:start w:val="1"/>
      <w:numFmt w:val="decimalEnclosedCircle"/>
      <w:lvlText w:val="%3"/>
      <w:lvlJc w:val="left"/>
      <w:pPr>
        <w:ind w:left="-1717" w:hanging="420"/>
      </w:pPr>
    </w:lvl>
    <w:lvl w:ilvl="3" w:tplc="0409000F" w:tentative="1">
      <w:start w:val="1"/>
      <w:numFmt w:val="decimal"/>
      <w:lvlText w:val="%4."/>
      <w:lvlJc w:val="left"/>
      <w:pPr>
        <w:ind w:left="-1297" w:hanging="420"/>
      </w:pPr>
    </w:lvl>
    <w:lvl w:ilvl="4" w:tplc="04090017" w:tentative="1">
      <w:start w:val="1"/>
      <w:numFmt w:val="aiueoFullWidth"/>
      <w:lvlText w:val="(%5)"/>
      <w:lvlJc w:val="left"/>
      <w:pPr>
        <w:ind w:left="-877" w:hanging="420"/>
      </w:pPr>
    </w:lvl>
    <w:lvl w:ilvl="5" w:tplc="04090011" w:tentative="1">
      <w:start w:val="1"/>
      <w:numFmt w:val="decimalEnclosedCircle"/>
      <w:lvlText w:val="%6"/>
      <w:lvlJc w:val="left"/>
      <w:pPr>
        <w:ind w:left="-457" w:hanging="420"/>
      </w:pPr>
    </w:lvl>
    <w:lvl w:ilvl="6" w:tplc="0409000F" w:tentative="1">
      <w:start w:val="1"/>
      <w:numFmt w:val="decimal"/>
      <w:lvlText w:val="%7."/>
      <w:lvlJc w:val="left"/>
      <w:pPr>
        <w:ind w:left="-37" w:hanging="420"/>
      </w:pPr>
    </w:lvl>
    <w:lvl w:ilvl="7" w:tplc="04090017" w:tentative="1">
      <w:start w:val="1"/>
      <w:numFmt w:val="aiueoFullWidth"/>
      <w:lvlText w:val="(%8)"/>
      <w:lvlJc w:val="left"/>
      <w:pPr>
        <w:ind w:left="383" w:hanging="420"/>
      </w:pPr>
    </w:lvl>
    <w:lvl w:ilvl="8" w:tplc="04090011" w:tentative="1">
      <w:start w:val="1"/>
      <w:numFmt w:val="decimalEnclosedCircle"/>
      <w:lvlText w:val="%9"/>
      <w:lvlJc w:val="left"/>
      <w:pPr>
        <w:ind w:left="803" w:hanging="420"/>
      </w:pPr>
    </w:lvl>
  </w:abstractNum>
  <w:abstractNum w:abstractNumId="3">
    <w:nsid w:val="48DC512C"/>
    <w:multiLevelType w:val="hybridMultilevel"/>
    <w:tmpl w:val="87A661D0"/>
    <w:lvl w:ilvl="0" w:tplc="FFFFFFFF">
      <w:start w:val="1"/>
      <w:numFmt w:val="decimalFullWidth"/>
      <w:lvlText w:val="（%1）"/>
      <w:lvlJc w:val="left"/>
      <w:pPr>
        <w:tabs>
          <w:tab w:val="num" w:pos="720"/>
        </w:tabs>
        <w:ind w:left="720" w:hanging="72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4">
    <w:nsid w:val="5CA60EEA"/>
    <w:multiLevelType w:val="hybridMultilevel"/>
    <w:tmpl w:val="5ED81986"/>
    <w:lvl w:ilvl="0" w:tplc="5360E12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11A"/>
    <w:rsid w:val="00035E09"/>
    <w:rsid w:val="00047F49"/>
    <w:rsid w:val="000555D8"/>
    <w:rsid w:val="000A7F09"/>
    <w:rsid w:val="000E0993"/>
    <w:rsid w:val="001612F0"/>
    <w:rsid w:val="001C0C1A"/>
    <w:rsid w:val="002127DA"/>
    <w:rsid w:val="0038264F"/>
    <w:rsid w:val="003D0596"/>
    <w:rsid w:val="004260AB"/>
    <w:rsid w:val="00481B0E"/>
    <w:rsid w:val="005213A5"/>
    <w:rsid w:val="005A1F39"/>
    <w:rsid w:val="005C30F4"/>
    <w:rsid w:val="005D4E32"/>
    <w:rsid w:val="006125DC"/>
    <w:rsid w:val="006B14CF"/>
    <w:rsid w:val="006E6C83"/>
    <w:rsid w:val="006F4DFF"/>
    <w:rsid w:val="00712793"/>
    <w:rsid w:val="0092153D"/>
    <w:rsid w:val="00944D39"/>
    <w:rsid w:val="00952B53"/>
    <w:rsid w:val="00970621"/>
    <w:rsid w:val="009D1212"/>
    <w:rsid w:val="00A47C72"/>
    <w:rsid w:val="00AB071B"/>
    <w:rsid w:val="00AC05C9"/>
    <w:rsid w:val="00AC41FC"/>
    <w:rsid w:val="00B3134B"/>
    <w:rsid w:val="00B62AA7"/>
    <w:rsid w:val="00BF55DD"/>
    <w:rsid w:val="00D85025"/>
    <w:rsid w:val="00D9011A"/>
    <w:rsid w:val="00E37F2F"/>
    <w:rsid w:val="00F01001"/>
    <w:rsid w:val="00F2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6D3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D9011A"/>
    <w:pPr>
      <w:widowControl w:val="0"/>
      <w:jc w:val="both"/>
    </w:pPr>
    <w:rPr>
      <w:color w:val="00000A"/>
      <w:kern w:val="0"/>
    </w:rPr>
  </w:style>
  <w:style w:type="paragraph" w:styleId="a6">
    <w:name w:val="Balloon Text"/>
    <w:basedOn w:val="a"/>
    <w:link w:val="a7"/>
    <w:uiPriority w:val="99"/>
    <w:semiHidden/>
    <w:unhideWhenUsed/>
    <w:rsid w:val="00B3134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B3134B"/>
    <w:rPr>
      <w:rFonts w:asciiTheme="majorHAnsi" w:eastAsiaTheme="majorEastAsia" w:hAnsiTheme="majorHAnsi" w:cstheme="majorBidi"/>
      <w:color w:val="00000A"/>
      <w:kern w:val="0"/>
      <w:sz w:val="18"/>
      <w:szCs w:val="18"/>
    </w:rPr>
  </w:style>
  <w:style w:type="paragraph" w:styleId="a8">
    <w:name w:val="TOC Heading"/>
    <w:basedOn w:val="1"/>
    <w:next w:val="a"/>
    <w:uiPriority w:val="39"/>
    <w:unhideWhenUsed/>
    <w:qFormat/>
    <w:rsid w:val="00952B53"/>
    <w:pPr>
      <w:keepLines/>
      <w:widowControl/>
      <w:numPr>
        <w:numId w:val="0"/>
      </w:numPr>
      <w:spacing w:before="240" w:line="259" w:lineRule="auto"/>
      <w:jc w:val="left"/>
      <w:outlineLvl w:val="9"/>
    </w:pPr>
    <w:rPr>
      <w:b w:val="0"/>
      <w:color w:val="2E74B5" w:themeColor="accent1" w:themeShade="BF"/>
      <w:sz w:val="32"/>
      <w:szCs w:val="32"/>
    </w:rPr>
  </w:style>
  <w:style w:type="paragraph" w:styleId="11">
    <w:name w:val="toc 1"/>
    <w:basedOn w:val="a"/>
    <w:next w:val="a"/>
    <w:autoRedefine/>
    <w:uiPriority w:val="39"/>
    <w:unhideWhenUsed/>
    <w:rsid w:val="00952B53"/>
  </w:style>
  <w:style w:type="paragraph" w:styleId="21">
    <w:name w:val="toc 2"/>
    <w:basedOn w:val="a"/>
    <w:next w:val="a"/>
    <w:autoRedefine/>
    <w:uiPriority w:val="39"/>
    <w:unhideWhenUsed/>
    <w:rsid w:val="00952B53"/>
    <w:pPr>
      <w:ind w:leftChars="100" w:left="210"/>
    </w:pPr>
  </w:style>
  <w:style w:type="character" w:styleId="a9">
    <w:name w:val="Hyperlink"/>
    <w:basedOn w:val="a0"/>
    <w:uiPriority w:val="99"/>
    <w:unhideWhenUsed/>
    <w:rsid w:val="00952B5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D9011A"/>
    <w:pPr>
      <w:widowControl w:val="0"/>
      <w:jc w:val="both"/>
    </w:pPr>
    <w:rPr>
      <w:color w:val="00000A"/>
      <w:kern w:val="0"/>
    </w:rPr>
  </w:style>
  <w:style w:type="paragraph" w:styleId="a6">
    <w:name w:val="Balloon Text"/>
    <w:basedOn w:val="a"/>
    <w:link w:val="a7"/>
    <w:uiPriority w:val="99"/>
    <w:semiHidden/>
    <w:unhideWhenUsed/>
    <w:rsid w:val="00B3134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B3134B"/>
    <w:rPr>
      <w:rFonts w:asciiTheme="majorHAnsi" w:eastAsiaTheme="majorEastAsia" w:hAnsiTheme="majorHAnsi" w:cstheme="majorBidi"/>
      <w:color w:val="00000A"/>
      <w:kern w:val="0"/>
      <w:sz w:val="18"/>
      <w:szCs w:val="18"/>
    </w:rPr>
  </w:style>
  <w:style w:type="paragraph" w:styleId="a8">
    <w:name w:val="TOC Heading"/>
    <w:basedOn w:val="1"/>
    <w:next w:val="a"/>
    <w:uiPriority w:val="39"/>
    <w:unhideWhenUsed/>
    <w:qFormat/>
    <w:rsid w:val="00952B53"/>
    <w:pPr>
      <w:keepLines/>
      <w:widowControl/>
      <w:numPr>
        <w:numId w:val="0"/>
      </w:numPr>
      <w:spacing w:before="240" w:line="259" w:lineRule="auto"/>
      <w:jc w:val="left"/>
      <w:outlineLvl w:val="9"/>
    </w:pPr>
    <w:rPr>
      <w:b w:val="0"/>
      <w:color w:val="2E74B5" w:themeColor="accent1" w:themeShade="BF"/>
      <w:sz w:val="32"/>
      <w:szCs w:val="32"/>
    </w:rPr>
  </w:style>
  <w:style w:type="paragraph" w:styleId="11">
    <w:name w:val="toc 1"/>
    <w:basedOn w:val="a"/>
    <w:next w:val="a"/>
    <w:autoRedefine/>
    <w:uiPriority w:val="39"/>
    <w:unhideWhenUsed/>
    <w:rsid w:val="00952B53"/>
  </w:style>
  <w:style w:type="paragraph" w:styleId="21">
    <w:name w:val="toc 2"/>
    <w:basedOn w:val="a"/>
    <w:next w:val="a"/>
    <w:autoRedefine/>
    <w:uiPriority w:val="39"/>
    <w:unhideWhenUsed/>
    <w:rsid w:val="00952B53"/>
    <w:pPr>
      <w:ind w:leftChars="100" w:left="210"/>
    </w:pPr>
  </w:style>
  <w:style w:type="character" w:styleId="a9">
    <w:name w:val="Hyperlink"/>
    <w:basedOn w:val="a0"/>
    <w:uiPriority w:val="99"/>
    <w:unhideWhenUsed/>
    <w:rsid w:val="00952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4B18-C73E-7143-A1F8-C305AA90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375</Words>
  <Characters>2140</Characters>
  <Application>Microsoft Macintosh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kidegongon</dc:creator>
  <cp:keywords/>
  <dc:description/>
  <cp:lastModifiedBy>大西</cp:lastModifiedBy>
  <cp:revision>15</cp:revision>
  <dcterms:created xsi:type="dcterms:W3CDTF">2016-09-26T12:41:00Z</dcterms:created>
  <dcterms:modified xsi:type="dcterms:W3CDTF">2016-10-08T09:25:00Z</dcterms:modified>
</cp:coreProperties>
</file>